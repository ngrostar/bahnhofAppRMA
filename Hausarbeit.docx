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rPr>
        <w:id w:val="1416205133"/>
        <w:docPartObj>
          <w:docPartGallery w:val="Cover Pages"/>
          <w:docPartUnique/>
        </w:docPartObj>
      </w:sdtPr>
      <w:sdtEndPr/>
      <w:sdtContent>
        <w:p w14:paraId="68F16066" w14:textId="77777777" w:rsidR="005C46F8" w:rsidRPr="00B45423" w:rsidRDefault="005C46F8">
          <w:pPr>
            <w:rPr>
              <w:rFonts w:cstheme="minorHAnsi"/>
            </w:rPr>
          </w:pPr>
          <w:r w:rsidRPr="00B45423">
            <w:rPr>
              <w:rFonts w:cstheme="minorHAnsi"/>
              <w:noProof/>
              <w:lang w:eastAsia="de-DE"/>
            </w:rPr>
            <mc:AlternateContent>
              <mc:Choice Requires="wpg">
                <w:drawing>
                  <wp:anchor distT="0" distB="0" distL="114300" distR="114300" simplePos="0" relativeHeight="251665408" behindDoc="0" locked="0" layoutInCell="1" allowOverlap="1" wp14:anchorId="00FF2300" wp14:editId="56EE71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1D2AC9" id="Gruppe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B45423">
            <w:rPr>
              <w:rFonts w:cstheme="minorHAnsi"/>
              <w:noProof/>
              <w:lang w:eastAsia="de-DE"/>
            </w:rPr>
            <mc:AlternateContent>
              <mc:Choice Requires="wps">
                <w:drawing>
                  <wp:anchor distT="0" distB="0" distL="114300" distR="114300" simplePos="0" relativeHeight="251657216" behindDoc="0" locked="0" layoutInCell="1" allowOverlap="1" wp14:anchorId="14970F10" wp14:editId="0229A13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 xml:space="preserve">Ramona </w:t>
                                </w:r>
                                <w:proofErr w:type="spellStart"/>
                                <w:r>
                                  <w:rPr>
                                    <w:color w:val="595959" w:themeColor="text1" w:themeTint="A6"/>
                                    <w:sz w:val="28"/>
                                    <w:szCs w:val="28"/>
                                  </w:rPr>
                                  <w:t>Plogmann</w:t>
                                </w:r>
                                <w:proofErr w:type="spellEnd"/>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970F10" id="_x0000_t202" coordsize="21600,21600" o:spt="202" path="m,l,21600r21600,l21600,xe">
                    <v:stroke joinstyle="miter"/>
                    <v:path gradientshapeok="t" o:connecttype="rect"/>
                  </v:shapetype>
                  <v:shape id="Textfeld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053CE8ED" w14:textId="77777777" w:rsidR="005C46F8" w:rsidRDefault="005C46F8" w:rsidP="00047652">
                          <w:pPr>
                            <w:pStyle w:val="KeinLeerraum"/>
                            <w:rPr>
                              <w:color w:val="595959" w:themeColor="text1" w:themeTint="A6"/>
                              <w:sz w:val="28"/>
                              <w:szCs w:val="28"/>
                            </w:rPr>
                          </w:pPr>
                        </w:p>
                        <w:p w14:paraId="0CC078E9" w14:textId="77777777" w:rsidR="005C46F8" w:rsidRDefault="005C46F8" w:rsidP="00047652">
                          <w:pPr>
                            <w:pStyle w:val="KeinLeerraum"/>
                            <w:jc w:val="right"/>
                            <w:rPr>
                              <w:color w:val="595959" w:themeColor="text1" w:themeTint="A6"/>
                              <w:sz w:val="28"/>
                              <w:szCs w:val="28"/>
                            </w:rPr>
                          </w:pPr>
                          <w:r>
                            <w:rPr>
                              <w:color w:val="595959" w:themeColor="text1" w:themeTint="A6"/>
                              <w:sz w:val="28"/>
                              <w:szCs w:val="28"/>
                            </w:rPr>
                            <w:t xml:space="preserve">Noah Große </w:t>
                          </w:r>
                          <w:proofErr w:type="spellStart"/>
                          <w:r>
                            <w:rPr>
                              <w:color w:val="595959" w:themeColor="text1" w:themeTint="A6"/>
                              <w:sz w:val="28"/>
                              <w:szCs w:val="28"/>
                            </w:rPr>
                            <w:t>Starmann</w:t>
                          </w:r>
                          <w:proofErr w:type="spellEnd"/>
                          <w:r>
                            <w:rPr>
                              <w:color w:val="595959" w:themeColor="text1" w:themeTint="A6"/>
                              <w:sz w:val="28"/>
                              <w:szCs w:val="28"/>
                            </w:rPr>
                            <w:t xml:space="preserve"> (Matrikel-Nummer:</w:t>
                          </w:r>
                          <w:r w:rsidR="00047652">
                            <w:rPr>
                              <w:color w:val="595959" w:themeColor="text1" w:themeTint="A6"/>
                              <w:sz w:val="28"/>
                              <w:szCs w:val="28"/>
                            </w:rPr>
                            <w:t xml:space="preserve"> </w:t>
                          </w:r>
                          <w:r>
                            <w:rPr>
                              <w:color w:val="595959" w:themeColor="text1" w:themeTint="A6"/>
                              <w:sz w:val="28"/>
                              <w:szCs w:val="28"/>
                            </w:rPr>
                            <w:t>758077)</w:t>
                          </w:r>
                        </w:p>
                        <w:p w14:paraId="4EEB2795" w14:textId="77777777" w:rsidR="005C46F8" w:rsidRDefault="005C46F8">
                          <w:pPr>
                            <w:pStyle w:val="KeinLeerraum"/>
                            <w:jc w:val="right"/>
                            <w:rPr>
                              <w:color w:val="595959" w:themeColor="text1" w:themeTint="A6"/>
                              <w:sz w:val="18"/>
                              <w:szCs w:val="18"/>
                            </w:rPr>
                          </w:pPr>
                          <w:r>
                            <w:rPr>
                              <w:color w:val="595959" w:themeColor="text1" w:themeTint="A6"/>
                              <w:sz w:val="28"/>
                              <w:szCs w:val="28"/>
                            </w:rPr>
                            <w:t xml:space="preserve">Ramona </w:t>
                          </w:r>
                          <w:proofErr w:type="spellStart"/>
                          <w:r>
                            <w:rPr>
                              <w:color w:val="595959" w:themeColor="text1" w:themeTint="A6"/>
                              <w:sz w:val="28"/>
                              <w:szCs w:val="28"/>
                            </w:rPr>
                            <w:t>Plogmann</w:t>
                          </w:r>
                          <w:proofErr w:type="spellEnd"/>
                          <w:r w:rsidR="00047652">
                            <w:rPr>
                              <w:color w:val="595959" w:themeColor="text1" w:themeTint="A6"/>
                              <w:sz w:val="28"/>
                              <w:szCs w:val="28"/>
                            </w:rPr>
                            <w:t xml:space="preserve"> </w:t>
                          </w:r>
                          <w:r>
                            <w:rPr>
                              <w:color w:val="595959" w:themeColor="text1" w:themeTint="A6"/>
                              <w:sz w:val="28"/>
                              <w:szCs w:val="28"/>
                            </w:rPr>
                            <w:t>(Matrikel-Nummer:</w:t>
                          </w:r>
                          <w:r w:rsidR="00047652">
                            <w:rPr>
                              <w:color w:val="595959" w:themeColor="text1" w:themeTint="A6"/>
                              <w:sz w:val="28"/>
                              <w:szCs w:val="28"/>
                            </w:rPr>
                            <w:t xml:space="preserve"> 758046)</w:t>
                          </w:r>
                        </w:p>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60288" behindDoc="0" locked="0" layoutInCell="1" allowOverlap="1" wp14:anchorId="1219C07A" wp14:editId="00F9BC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 xml:space="preserve">In dieser Hausarbeit zum Fach Rich Media </w:t>
                                    </w:r>
                                    <w:proofErr w:type="spellStart"/>
                                    <w:r>
                                      <w:rPr>
                                        <w:color w:val="595959" w:themeColor="text1" w:themeTint="A6"/>
                                        <w:sz w:val="20"/>
                                        <w:szCs w:val="20"/>
                                      </w:rPr>
                                      <w:t>Applications</w:t>
                                    </w:r>
                                    <w:proofErr w:type="spellEnd"/>
                                    <w:r>
                                      <w:rPr>
                                        <w:color w:val="595959" w:themeColor="text1" w:themeTint="A6"/>
                                        <w:sz w:val="20"/>
                                        <w:szCs w:val="20"/>
                                      </w:rPr>
                                      <w:t xml:space="preserve"> wird die Entwicklung einer App zum Zeigen von Informationen über Bahnhöfe mit </w:t>
                                    </w:r>
                                    <w:proofErr w:type="spellStart"/>
                                    <w:r>
                                      <w:rPr>
                                        <w:color w:val="595959" w:themeColor="text1" w:themeTint="A6"/>
                                        <w:sz w:val="20"/>
                                        <w:szCs w:val="20"/>
                                      </w:rPr>
                                      <w:t>Ionic</w:t>
                                    </w:r>
                                    <w:proofErr w:type="spellEnd"/>
                                    <w:r>
                                      <w:rPr>
                                        <w:color w:val="595959" w:themeColor="text1" w:themeTint="A6"/>
                                        <w:sz w:val="20"/>
                                        <w:szCs w:val="20"/>
                                      </w:rPr>
                                      <w:t xml:space="preserve"> beschrieben.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219C07A" id="Textfeld 153" o:spid="_x0000_s1027"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E3BAF6C" w14:textId="77777777" w:rsidR="005C46F8" w:rsidRDefault="005C46F8">
                          <w:pPr>
                            <w:pStyle w:val="KeinLeerraum"/>
                            <w:jc w:val="right"/>
                            <w:rPr>
                              <w:color w:val="5B9BD5" w:themeColor="accent1"/>
                              <w:sz w:val="28"/>
                              <w:szCs w:val="28"/>
                            </w:rPr>
                          </w:pPr>
                          <w:proofErr w:type="spellStart"/>
                          <w:r>
                            <w:rPr>
                              <w:color w:val="5B9BD5" w:themeColor="accent1"/>
                              <w:sz w:val="28"/>
                              <w:szCs w:val="28"/>
                            </w:rPr>
                            <w:t>Expose</w:t>
                          </w:r>
                          <w:proofErr w:type="spellEnd"/>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32C5BADF" w14:textId="15A35EAF" w:rsidR="005C46F8" w:rsidRDefault="007E03CD">
                              <w:pPr>
                                <w:pStyle w:val="KeinLeerraum"/>
                                <w:jc w:val="right"/>
                                <w:rPr>
                                  <w:color w:val="595959" w:themeColor="text1" w:themeTint="A6"/>
                                  <w:sz w:val="20"/>
                                  <w:szCs w:val="20"/>
                                </w:rPr>
                              </w:pPr>
                              <w:r>
                                <w:rPr>
                                  <w:color w:val="595959" w:themeColor="text1" w:themeTint="A6"/>
                                  <w:sz w:val="20"/>
                                  <w:szCs w:val="20"/>
                                </w:rPr>
                                <w:t xml:space="preserve">In dieser Hausarbeit zum Fach Rich Media </w:t>
                              </w:r>
                              <w:proofErr w:type="spellStart"/>
                              <w:r>
                                <w:rPr>
                                  <w:color w:val="595959" w:themeColor="text1" w:themeTint="A6"/>
                                  <w:sz w:val="20"/>
                                  <w:szCs w:val="20"/>
                                </w:rPr>
                                <w:t>Applications</w:t>
                              </w:r>
                              <w:proofErr w:type="spellEnd"/>
                              <w:r>
                                <w:rPr>
                                  <w:color w:val="595959" w:themeColor="text1" w:themeTint="A6"/>
                                  <w:sz w:val="20"/>
                                  <w:szCs w:val="20"/>
                                </w:rPr>
                                <w:t xml:space="preserve"> wird die Entwicklung einer App zum Zeigen von Informationen über Bahnhöfe mit </w:t>
                              </w:r>
                              <w:proofErr w:type="spellStart"/>
                              <w:r>
                                <w:rPr>
                                  <w:color w:val="595959" w:themeColor="text1" w:themeTint="A6"/>
                                  <w:sz w:val="20"/>
                                  <w:szCs w:val="20"/>
                                </w:rPr>
                                <w:t>Ionic</w:t>
                              </w:r>
                              <w:proofErr w:type="spellEnd"/>
                              <w:r>
                                <w:rPr>
                                  <w:color w:val="595959" w:themeColor="text1" w:themeTint="A6"/>
                                  <w:sz w:val="20"/>
                                  <w:szCs w:val="20"/>
                                </w:rPr>
                                <w:t xml:space="preserve"> beschrieben.</w:t>
                              </w:r>
                            </w:p>
                          </w:sdtContent>
                        </w:sdt>
                      </w:txbxContent>
                    </v:textbox>
                    <w10:wrap type="square" anchorx="page" anchory="page"/>
                  </v:shape>
                </w:pict>
              </mc:Fallback>
            </mc:AlternateContent>
          </w:r>
          <w:r w:rsidRPr="00B45423">
            <w:rPr>
              <w:rFonts w:cstheme="minorHAnsi"/>
              <w:noProof/>
              <w:lang w:eastAsia="de-DE"/>
            </w:rPr>
            <mc:AlternateContent>
              <mc:Choice Requires="wps">
                <w:drawing>
                  <wp:anchor distT="0" distB="0" distL="114300" distR="114300" simplePos="0" relativeHeight="251653120" behindDoc="0" locked="0" layoutInCell="1" allowOverlap="1" wp14:anchorId="07C048A0" wp14:editId="76AECD5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6F1FDA" w14:textId="77777777" w:rsidR="005C46F8" w:rsidRDefault="008A48C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 xml:space="preserve">Rich Media </w:t>
                                    </w:r>
                                    <w:proofErr w:type="spellStart"/>
                                    <w:r>
                                      <w:rPr>
                                        <w:color w:val="404040" w:themeColor="text1" w:themeTint="BF"/>
                                        <w:sz w:val="36"/>
                                        <w:szCs w:val="36"/>
                                      </w:rPr>
                                      <w:t>Applications</w:t>
                                    </w:r>
                                    <w:proofErr w:type="spellEnd"/>
                                    <w:r>
                                      <w:rPr>
                                        <w:color w:val="404040" w:themeColor="text1" w:themeTint="BF"/>
                                        <w:sz w:val="36"/>
                                        <w:szCs w:val="36"/>
                                      </w:rPr>
                                      <w:t xml:space="preserve"> Hausarbeit WS17/18, Dozent: Dipl.-Inf. Björn </w:t>
                                    </w:r>
                                    <w:proofErr w:type="spellStart"/>
                                    <w:r>
                                      <w:rPr>
                                        <w:color w:val="404040" w:themeColor="text1" w:themeTint="BF"/>
                                        <w:sz w:val="36"/>
                                        <w:szCs w:val="36"/>
                                      </w:rPr>
                                      <w:t>Plutka</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C048A0" id="Textfeld 154" o:spid="_x0000_s1028" type="#_x0000_t202" style="position:absolute;margin-left:0;margin-top:0;width:8in;height:286.5pt;z-index:25165312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736F1FDA" w14:textId="77777777" w:rsidR="005C46F8" w:rsidRDefault="008A48CB">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46F8">
                                <w:rPr>
                                  <w:caps/>
                                  <w:color w:val="5B9BD5" w:themeColor="accent1"/>
                                  <w:sz w:val="64"/>
                                  <w:szCs w:val="64"/>
                                </w:rPr>
                                <w:t>Entwicklung einer bahnhofs-app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5E350" w14:textId="5BDBADB2" w:rsidR="005C46F8" w:rsidRDefault="007E03CD">
                              <w:pPr>
                                <w:jc w:val="right"/>
                                <w:rPr>
                                  <w:smallCaps/>
                                  <w:color w:val="404040" w:themeColor="text1" w:themeTint="BF"/>
                                  <w:sz w:val="36"/>
                                  <w:szCs w:val="36"/>
                                </w:rPr>
                              </w:pPr>
                              <w:r>
                                <w:rPr>
                                  <w:color w:val="404040" w:themeColor="text1" w:themeTint="BF"/>
                                  <w:sz w:val="36"/>
                                  <w:szCs w:val="36"/>
                                </w:rPr>
                                <w:t xml:space="preserve">Rich Media </w:t>
                              </w:r>
                              <w:proofErr w:type="spellStart"/>
                              <w:r>
                                <w:rPr>
                                  <w:color w:val="404040" w:themeColor="text1" w:themeTint="BF"/>
                                  <w:sz w:val="36"/>
                                  <w:szCs w:val="36"/>
                                </w:rPr>
                                <w:t>Applications</w:t>
                              </w:r>
                              <w:proofErr w:type="spellEnd"/>
                              <w:r>
                                <w:rPr>
                                  <w:color w:val="404040" w:themeColor="text1" w:themeTint="BF"/>
                                  <w:sz w:val="36"/>
                                  <w:szCs w:val="36"/>
                                </w:rPr>
                                <w:t xml:space="preserve"> Hausarbeit WS17/18, Dozent: Dipl.-Inf. Björn </w:t>
                              </w:r>
                              <w:proofErr w:type="spellStart"/>
                              <w:r>
                                <w:rPr>
                                  <w:color w:val="404040" w:themeColor="text1" w:themeTint="BF"/>
                                  <w:sz w:val="36"/>
                                  <w:szCs w:val="36"/>
                                </w:rPr>
                                <w:t>Plutka</w:t>
                              </w:r>
                              <w:proofErr w:type="spellEnd"/>
                            </w:p>
                          </w:sdtContent>
                        </w:sdt>
                      </w:txbxContent>
                    </v:textbox>
                    <w10:wrap type="square" anchorx="page" anchory="page"/>
                  </v:shape>
                </w:pict>
              </mc:Fallback>
            </mc:AlternateContent>
          </w:r>
        </w:p>
        <w:p w14:paraId="0F0C15A1" w14:textId="77777777" w:rsidR="005C46F8" w:rsidRPr="00B45423" w:rsidRDefault="005C46F8">
          <w:pPr>
            <w:rPr>
              <w:rFonts w:cstheme="minorHAnsi"/>
            </w:rPr>
          </w:pPr>
          <w:r w:rsidRPr="00B45423">
            <w:rPr>
              <w:rFonts w:cstheme="minorHAnsi"/>
            </w:rPr>
            <w:br w:type="page"/>
          </w:r>
        </w:p>
      </w:sdtContent>
    </w:sdt>
    <w:p w14:paraId="5DA67C88" w14:textId="77777777" w:rsidR="000E6EFB" w:rsidRPr="00B45423" w:rsidRDefault="005C46F8">
      <w:pPr>
        <w:rPr>
          <w:rFonts w:cstheme="minorHAnsi"/>
          <w:b/>
        </w:rPr>
      </w:pPr>
      <w:r w:rsidRPr="00B45423">
        <w:rPr>
          <w:rFonts w:cstheme="minorHAnsi"/>
          <w:b/>
        </w:rPr>
        <w:lastRenderedPageBreak/>
        <w:t>Inhaltsverzeichnis</w:t>
      </w:r>
    </w:p>
    <w:p w14:paraId="57044C57" w14:textId="77777777" w:rsidR="005C46F8" w:rsidRPr="00B45423" w:rsidRDefault="005C46F8">
      <w:pPr>
        <w:rPr>
          <w:rFonts w:cstheme="minorHAnsi"/>
        </w:rPr>
      </w:pPr>
      <w:r w:rsidRPr="00B45423">
        <w:rPr>
          <w:rFonts w:cstheme="minorHAnsi"/>
        </w:rPr>
        <w:t>1 Einleitung</w:t>
      </w:r>
    </w:p>
    <w:p w14:paraId="5AF184C3" w14:textId="77777777" w:rsidR="005C46F8" w:rsidRPr="00B45423" w:rsidRDefault="005C46F8" w:rsidP="005C46F8">
      <w:pPr>
        <w:pStyle w:val="Listenabsatz"/>
        <w:numPr>
          <w:ilvl w:val="1"/>
          <w:numId w:val="1"/>
        </w:numPr>
        <w:rPr>
          <w:rFonts w:cstheme="minorHAnsi"/>
        </w:rPr>
      </w:pPr>
      <w:r w:rsidRPr="00B45423">
        <w:rPr>
          <w:rFonts w:cstheme="minorHAnsi"/>
        </w:rPr>
        <w:t>Ideenfindung</w:t>
      </w:r>
    </w:p>
    <w:p w14:paraId="7E7F20E6" w14:textId="77777777" w:rsidR="005C46F8" w:rsidRPr="00B45423" w:rsidRDefault="00E66222" w:rsidP="005C46F8">
      <w:pPr>
        <w:pStyle w:val="Listenabsatz"/>
        <w:numPr>
          <w:ilvl w:val="1"/>
          <w:numId w:val="1"/>
        </w:numPr>
        <w:rPr>
          <w:rFonts w:cstheme="minorHAnsi"/>
        </w:rPr>
      </w:pPr>
      <w:r w:rsidRPr="00B45423">
        <w:rPr>
          <w:rFonts w:cstheme="minorHAnsi"/>
        </w:rPr>
        <w:t>Ziele</w:t>
      </w:r>
    </w:p>
    <w:p w14:paraId="017B6CEE" w14:textId="77EA748C" w:rsidR="00532473" w:rsidRDefault="00532473" w:rsidP="00532473">
      <w:pPr>
        <w:pStyle w:val="Listenabsatz"/>
        <w:numPr>
          <w:ilvl w:val="1"/>
          <w:numId w:val="1"/>
        </w:numPr>
        <w:rPr>
          <w:rFonts w:cstheme="minorHAnsi"/>
        </w:rPr>
      </w:pPr>
      <w:r>
        <w:rPr>
          <w:rFonts w:cstheme="minorHAnsi"/>
        </w:rPr>
        <w:t>Geplante Struktur</w:t>
      </w:r>
    </w:p>
    <w:p w14:paraId="3B27C2C2" w14:textId="77777777" w:rsidR="00532473" w:rsidRDefault="00532473" w:rsidP="00532473">
      <w:pPr>
        <w:pStyle w:val="Listenabsatz"/>
        <w:ind w:left="398"/>
        <w:rPr>
          <w:rFonts w:cstheme="minorHAnsi"/>
        </w:rPr>
      </w:pPr>
    </w:p>
    <w:p w14:paraId="4B257AF2" w14:textId="2E170CE9" w:rsidR="00532473" w:rsidRPr="00532473" w:rsidRDefault="00532473" w:rsidP="00532473">
      <w:pPr>
        <w:pStyle w:val="Listenabsatz"/>
        <w:numPr>
          <w:ilvl w:val="0"/>
          <w:numId w:val="1"/>
        </w:numPr>
        <w:rPr>
          <w:rFonts w:cstheme="minorHAnsi"/>
        </w:rPr>
      </w:pPr>
      <w:r w:rsidRPr="00532473">
        <w:rPr>
          <w:rFonts w:cstheme="minorHAnsi"/>
        </w:rPr>
        <w:t>Verwendete Technologien</w:t>
      </w:r>
    </w:p>
    <w:p w14:paraId="0D23B658" w14:textId="7D0DC56B" w:rsidR="00532473" w:rsidRPr="000A1273" w:rsidRDefault="000A1273" w:rsidP="000A1273">
      <w:pPr>
        <w:pStyle w:val="Listenabsatz"/>
        <w:numPr>
          <w:ilvl w:val="1"/>
          <w:numId w:val="1"/>
        </w:numPr>
        <w:rPr>
          <w:rFonts w:cstheme="minorHAnsi"/>
        </w:rPr>
      </w:pPr>
      <w:r w:rsidRPr="000A1273">
        <w:rPr>
          <w:rFonts w:cstheme="minorHAnsi"/>
        </w:rPr>
        <w:t xml:space="preserve">Google </w:t>
      </w:r>
      <w:proofErr w:type="spellStart"/>
      <w:r w:rsidRPr="000A1273">
        <w:rPr>
          <w:rFonts w:cstheme="minorHAnsi"/>
        </w:rPr>
        <w:t>Maps</w:t>
      </w:r>
      <w:proofErr w:type="spellEnd"/>
      <w:r w:rsidRPr="000A1273">
        <w:rPr>
          <w:rFonts w:cstheme="minorHAnsi"/>
        </w:rPr>
        <w:t xml:space="preserve"> API</w:t>
      </w:r>
    </w:p>
    <w:p w14:paraId="4500DCE7" w14:textId="7BF8A295" w:rsidR="000A1273" w:rsidRDefault="000A1273" w:rsidP="000A1273">
      <w:pPr>
        <w:pStyle w:val="Listenabsatz"/>
        <w:numPr>
          <w:ilvl w:val="1"/>
          <w:numId w:val="1"/>
        </w:numPr>
        <w:rPr>
          <w:rFonts w:cstheme="minorHAnsi"/>
        </w:rPr>
      </w:pPr>
      <w:proofErr w:type="spellStart"/>
      <w:r>
        <w:rPr>
          <w:rFonts w:cstheme="minorHAnsi"/>
        </w:rPr>
        <w:t>Ionic</w:t>
      </w:r>
      <w:proofErr w:type="spellEnd"/>
      <w:r>
        <w:rPr>
          <w:rFonts w:cstheme="minorHAnsi"/>
        </w:rPr>
        <w:t xml:space="preserve"> Framework</w:t>
      </w:r>
    </w:p>
    <w:p w14:paraId="4594E3EC" w14:textId="77A2F6EF" w:rsidR="000A1273" w:rsidRDefault="000A1273" w:rsidP="000A1273">
      <w:pPr>
        <w:pStyle w:val="Listenabsatz"/>
        <w:numPr>
          <w:ilvl w:val="1"/>
          <w:numId w:val="1"/>
        </w:numPr>
        <w:rPr>
          <w:rFonts w:cstheme="minorHAnsi"/>
        </w:rPr>
      </w:pPr>
      <w:r>
        <w:rPr>
          <w:rFonts w:cstheme="minorHAnsi"/>
        </w:rPr>
        <w:t>REST API</w:t>
      </w:r>
    </w:p>
    <w:p w14:paraId="5A23CA00" w14:textId="77777777" w:rsidR="000A1273" w:rsidRDefault="000A1273" w:rsidP="000A1273">
      <w:pPr>
        <w:pStyle w:val="Listenabsatz"/>
        <w:ind w:left="398"/>
        <w:rPr>
          <w:rFonts w:cstheme="minorHAnsi"/>
        </w:rPr>
      </w:pPr>
    </w:p>
    <w:p w14:paraId="0C8223C5" w14:textId="63CDA73F" w:rsidR="000A1273" w:rsidRPr="000A1273" w:rsidRDefault="000A1273" w:rsidP="000A1273">
      <w:pPr>
        <w:pStyle w:val="Listenabsatz"/>
        <w:numPr>
          <w:ilvl w:val="0"/>
          <w:numId w:val="1"/>
        </w:numPr>
        <w:rPr>
          <w:rFonts w:cstheme="minorHAnsi"/>
        </w:rPr>
      </w:pPr>
      <w:proofErr w:type="spellStart"/>
      <w:r w:rsidRPr="000A1273">
        <w:rPr>
          <w:rFonts w:cstheme="minorHAnsi"/>
        </w:rPr>
        <w:t>DBOpenData</w:t>
      </w:r>
      <w:proofErr w:type="spellEnd"/>
    </w:p>
    <w:p w14:paraId="01EC346A" w14:textId="22378BD7" w:rsidR="000A1273" w:rsidRDefault="000A1273" w:rsidP="000A1273">
      <w:pPr>
        <w:pStyle w:val="Listenabsatz"/>
        <w:numPr>
          <w:ilvl w:val="1"/>
          <w:numId w:val="1"/>
        </w:numPr>
        <w:rPr>
          <w:rFonts w:cstheme="minorHAnsi"/>
        </w:rPr>
      </w:pPr>
      <w:r>
        <w:rPr>
          <w:rFonts w:cstheme="minorHAnsi"/>
        </w:rPr>
        <w:t>Allgemeines</w:t>
      </w:r>
    </w:p>
    <w:p w14:paraId="2A0938FE" w14:textId="3B71B234" w:rsidR="000A1273" w:rsidRDefault="000A1273" w:rsidP="000A1273">
      <w:pPr>
        <w:pStyle w:val="Listenabsatz"/>
        <w:numPr>
          <w:ilvl w:val="1"/>
          <w:numId w:val="1"/>
        </w:numPr>
        <w:rPr>
          <w:rFonts w:cstheme="minorHAnsi"/>
        </w:rPr>
      </w:pPr>
      <w:r>
        <w:rPr>
          <w:rFonts w:cstheme="minorHAnsi"/>
        </w:rPr>
        <w:t>Bahnhofsfotos API</w:t>
      </w:r>
    </w:p>
    <w:p w14:paraId="47FC7718" w14:textId="6CF70A5F" w:rsidR="000A1273" w:rsidRDefault="000A1273" w:rsidP="000A1273">
      <w:pPr>
        <w:pStyle w:val="Listenabsatz"/>
        <w:numPr>
          <w:ilvl w:val="1"/>
          <w:numId w:val="1"/>
        </w:numPr>
        <w:rPr>
          <w:rFonts w:cstheme="minorHAnsi"/>
        </w:rPr>
      </w:pPr>
      <w:proofErr w:type="spellStart"/>
      <w:r>
        <w:rPr>
          <w:rFonts w:cstheme="minorHAnsi"/>
        </w:rPr>
        <w:t>FaSta</w:t>
      </w:r>
      <w:proofErr w:type="spellEnd"/>
      <w:r>
        <w:rPr>
          <w:rFonts w:cstheme="minorHAnsi"/>
        </w:rPr>
        <w:t xml:space="preserve"> API</w:t>
      </w:r>
    </w:p>
    <w:p w14:paraId="13CE509B" w14:textId="614BB278" w:rsidR="000A1273" w:rsidRDefault="000A1273" w:rsidP="000A1273">
      <w:pPr>
        <w:pStyle w:val="Listenabsatz"/>
        <w:numPr>
          <w:ilvl w:val="1"/>
          <w:numId w:val="1"/>
        </w:numPr>
        <w:rPr>
          <w:rFonts w:cstheme="minorHAnsi"/>
        </w:rPr>
      </w:pPr>
      <w:r>
        <w:rPr>
          <w:rFonts w:cstheme="minorHAnsi"/>
        </w:rPr>
        <w:t>Parkplatz API</w:t>
      </w:r>
    </w:p>
    <w:p w14:paraId="5C55C3F7" w14:textId="21CF8892" w:rsidR="000A1273" w:rsidRDefault="000A1273" w:rsidP="000A1273">
      <w:pPr>
        <w:pStyle w:val="Listenabsatz"/>
        <w:numPr>
          <w:ilvl w:val="1"/>
          <w:numId w:val="1"/>
        </w:numPr>
        <w:rPr>
          <w:rFonts w:cstheme="minorHAnsi"/>
        </w:rPr>
      </w:pPr>
      <w:proofErr w:type="spellStart"/>
      <w:r>
        <w:rPr>
          <w:rFonts w:cstheme="minorHAnsi"/>
        </w:rPr>
        <w:t>Stada</w:t>
      </w:r>
      <w:proofErr w:type="spellEnd"/>
      <w:r>
        <w:rPr>
          <w:rFonts w:cstheme="minorHAnsi"/>
        </w:rPr>
        <w:t xml:space="preserve"> API</w:t>
      </w:r>
    </w:p>
    <w:p w14:paraId="2F9876D0" w14:textId="00C4FEAE" w:rsidR="007E03CD" w:rsidRDefault="000A1273" w:rsidP="007E03CD">
      <w:pPr>
        <w:pStyle w:val="Listenabsatz"/>
        <w:numPr>
          <w:ilvl w:val="1"/>
          <w:numId w:val="1"/>
        </w:numPr>
        <w:rPr>
          <w:rFonts w:cstheme="minorHAnsi"/>
        </w:rPr>
      </w:pPr>
      <w:r>
        <w:rPr>
          <w:rFonts w:cstheme="minorHAnsi"/>
        </w:rPr>
        <w:t>Reisezentren API</w:t>
      </w:r>
    </w:p>
    <w:p w14:paraId="206B0220" w14:textId="77777777" w:rsidR="007E03CD" w:rsidRPr="007E03CD" w:rsidRDefault="007E03CD" w:rsidP="007E03CD">
      <w:pPr>
        <w:pStyle w:val="Listenabsatz"/>
        <w:ind w:left="398"/>
        <w:rPr>
          <w:rFonts w:cstheme="minorHAnsi"/>
        </w:rPr>
      </w:pPr>
    </w:p>
    <w:p w14:paraId="6328AD4B" w14:textId="65AFC1A3" w:rsidR="007E03CD" w:rsidRPr="007E03CD" w:rsidRDefault="007E03CD" w:rsidP="007E03CD">
      <w:pPr>
        <w:pStyle w:val="Listenabsatz"/>
        <w:numPr>
          <w:ilvl w:val="0"/>
          <w:numId w:val="1"/>
        </w:numPr>
        <w:rPr>
          <w:rFonts w:cstheme="minorHAnsi"/>
        </w:rPr>
      </w:pPr>
      <w:r w:rsidRPr="007E03CD">
        <w:rPr>
          <w:rFonts w:cstheme="minorHAnsi"/>
        </w:rPr>
        <w:t>Implementierung</w:t>
      </w:r>
    </w:p>
    <w:p w14:paraId="2A8CFB67" w14:textId="443D3FD8" w:rsidR="007E03CD" w:rsidRDefault="007E03CD" w:rsidP="007E03CD">
      <w:pPr>
        <w:rPr>
          <w:rFonts w:cstheme="minorHAnsi"/>
        </w:rPr>
      </w:pPr>
      <w:r>
        <w:rPr>
          <w:rFonts w:cstheme="minorHAnsi"/>
        </w:rPr>
        <w:t xml:space="preserve">4.1 </w:t>
      </w:r>
      <w:proofErr w:type="gramStart"/>
      <w:r>
        <w:rPr>
          <w:rFonts w:cstheme="minorHAnsi"/>
        </w:rPr>
        <w:t>Verwendete Entwicklungsumgebung</w:t>
      </w:r>
      <w:proofErr w:type="gramEnd"/>
    </w:p>
    <w:p w14:paraId="7A966C5C" w14:textId="77777777" w:rsidR="007E03CD" w:rsidRPr="007E03CD" w:rsidRDefault="007E03CD" w:rsidP="007E03CD">
      <w:pPr>
        <w:rPr>
          <w:rFonts w:cstheme="minorHAnsi"/>
        </w:rPr>
      </w:pPr>
    </w:p>
    <w:p w14:paraId="508D0B29" w14:textId="77777777" w:rsidR="000A1273" w:rsidRPr="000A1273" w:rsidRDefault="000A1273" w:rsidP="000A1273">
      <w:pPr>
        <w:pStyle w:val="Listenabsatz"/>
        <w:ind w:left="398"/>
        <w:rPr>
          <w:rFonts w:cstheme="minorHAnsi"/>
        </w:rPr>
      </w:pPr>
    </w:p>
    <w:p w14:paraId="5B82385E" w14:textId="77777777" w:rsidR="00532473" w:rsidRPr="00532473" w:rsidRDefault="00532473" w:rsidP="00532473">
      <w:pPr>
        <w:pStyle w:val="Listenabsatz"/>
        <w:ind w:left="398"/>
        <w:rPr>
          <w:rFonts w:cstheme="minorHAnsi"/>
        </w:rPr>
      </w:pPr>
    </w:p>
    <w:p w14:paraId="78860881" w14:textId="77777777" w:rsidR="00532473" w:rsidRPr="00532473" w:rsidRDefault="00532473" w:rsidP="00532473">
      <w:pPr>
        <w:pStyle w:val="Listenabsatz"/>
        <w:ind w:left="398"/>
        <w:rPr>
          <w:rFonts w:cstheme="minorHAnsi"/>
        </w:rPr>
      </w:pPr>
    </w:p>
    <w:p w14:paraId="1596073A" w14:textId="77777777" w:rsidR="005C46F8" w:rsidRPr="00B45423" w:rsidRDefault="005C46F8" w:rsidP="005C46F8">
      <w:pPr>
        <w:pStyle w:val="Listenabsatz"/>
        <w:ind w:left="398"/>
        <w:rPr>
          <w:rFonts w:cstheme="minorHAnsi"/>
        </w:rPr>
      </w:pPr>
    </w:p>
    <w:p w14:paraId="379FF40B" w14:textId="77777777" w:rsidR="005C46F8" w:rsidRPr="00B45423" w:rsidRDefault="005C46F8">
      <w:pPr>
        <w:rPr>
          <w:rFonts w:cstheme="minorHAnsi"/>
        </w:rPr>
      </w:pPr>
      <w:r w:rsidRPr="00B45423">
        <w:rPr>
          <w:rFonts w:cstheme="minorHAnsi"/>
        </w:rPr>
        <w:br w:type="page"/>
      </w:r>
    </w:p>
    <w:p w14:paraId="0E6217C6" w14:textId="77777777" w:rsidR="005C46F8" w:rsidRPr="00B45423" w:rsidRDefault="005C46F8" w:rsidP="005C46F8">
      <w:pPr>
        <w:pStyle w:val="Listenabsatz"/>
        <w:ind w:left="398"/>
        <w:rPr>
          <w:rFonts w:cstheme="minorHAnsi"/>
          <w:b/>
        </w:rPr>
      </w:pPr>
      <w:r w:rsidRPr="00B45423">
        <w:rPr>
          <w:rFonts w:cstheme="minorHAnsi"/>
          <w:b/>
        </w:rPr>
        <w:lastRenderedPageBreak/>
        <w:t>1 Einleitung</w:t>
      </w:r>
    </w:p>
    <w:p w14:paraId="6436CF3C" w14:textId="77777777" w:rsidR="005C46F8" w:rsidRPr="00B45423" w:rsidRDefault="005C46F8" w:rsidP="005C46F8">
      <w:pPr>
        <w:pStyle w:val="Listenabsatz"/>
        <w:numPr>
          <w:ilvl w:val="1"/>
          <w:numId w:val="2"/>
        </w:numPr>
        <w:rPr>
          <w:rFonts w:cstheme="minorHAnsi"/>
          <w:b/>
        </w:rPr>
      </w:pPr>
      <w:r w:rsidRPr="00B45423">
        <w:rPr>
          <w:rFonts w:cstheme="minorHAnsi"/>
          <w:b/>
        </w:rPr>
        <w:t>Ideenfindung</w:t>
      </w:r>
    </w:p>
    <w:p w14:paraId="25B91581" w14:textId="77777777" w:rsidR="00D56220" w:rsidRPr="00B45423" w:rsidRDefault="005C46F8" w:rsidP="00D56220">
      <w:pPr>
        <w:spacing w:line="312" w:lineRule="auto"/>
        <w:ind w:left="397"/>
        <w:rPr>
          <w:rFonts w:cstheme="minorHAnsi"/>
        </w:rPr>
      </w:pPr>
      <w:r w:rsidRPr="00B45423">
        <w:rPr>
          <w:rFonts w:cstheme="minorHAnsi"/>
        </w:rPr>
        <w:t xml:space="preserve">Zu Beginn dieser Arbeit soll erläutert werden, wie die Idee zur </w:t>
      </w:r>
      <w:proofErr w:type="spellStart"/>
      <w:r w:rsidRPr="00B45423">
        <w:rPr>
          <w:rFonts w:cstheme="minorHAnsi"/>
        </w:rPr>
        <w:t>Bahnhofsapp</w:t>
      </w:r>
      <w:proofErr w:type="spellEnd"/>
      <w:r w:rsidRPr="00B45423">
        <w:rPr>
          <w:rFonts w:cstheme="minorHAnsi"/>
        </w:rPr>
        <w:t xml:space="preserve"> entstanden ist. Aufgrund der Aufgabenstellung </w:t>
      </w:r>
      <w:r w:rsidR="00AD191D" w:rsidRPr="00B45423">
        <w:rPr>
          <w:rFonts w:cstheme="minorHAnsi"/>
        </w:rPr>
        <w:t xml:space="preserve">zur Entwicklung einer </w:t>
      </w:r>
      <w:r w:rsidRPr="00B45423">
        <w:rPr>
          <w:rFonts w:cstheme="minorHAnsi"/>
        </w:rPr>
        <w:t xml:space="preserve">App, die auf Daten zugreift und diese dynamisch darstellt, haben wir uns zunächst umgesehen, welche Art von Daten von in Deutschland bekannten Firmen zur Verfügung gestellt </w:t>
      </w:r>
      <w:proofErr w:type="gramStart"/>
      <w:r w:rsidRPr="00B45423">
        <w:rPr>
          <w:rFonts w:cstheme="minorHAnsi"/>
        </w:rPr>
        <w:t>werden</w:t>
      </w:r>
      <w:proofErr w:type="gramEnd"/>
      <w:r w:rsidR="00CE3D74" w:rsidRPr="00B45423">
        <w:rPr>
          <w:rFonts w:cstheme="minorHAnsi"/>
        </w:rPr>
        <w:t>. Wichtig ist uns dabei gewesen, dass diese Daten zum Einen den rechtlichen Aspekt der freien Nutzbarkeit erfüllen</w:t>
      </w:r>
      <w:r w:rsidR="00AD191D" w:rsidRPr="00B45423">
        <w:rPr>
          <w:rFonts w:cstheme="minorHAnsi"/>
        </w:rPr>
        <w:t xml:space="preserve"> und z</w:t>
      </w:r>
      <w:r w:rsidR="00CE3D74" w:rsidRPr="00B45423">
        <w:rPr>
          <w:rFonts w:cstheme="minorHAnsi"/>
        </w:rPr>
        <w:t xml:space="preserve">um Anderen </w:t>
      </w:r>
      <w:r w:rsidR="00AD191D" w:rsidRPr="00B45423">
        <w:rPr>
          <w:rFonts w:cstheme="minorHAnsi"/>
        </w:rPr>
        <w:t xml:space="preserve">möglichst </w:t>
      </w:r>
      <w:r w:rsidR="00CE3D74" w:rsidRPr="00B45423">
        <w:rPr>
          <w:rFonts w:cstheme="minorHAnsi"/>
        </w:rPr>
        <w:t>gepflegt und aktuell</w:t>
      </w:r>
      <w:r w:rsidR="00AD191D" w:rsidRPr="00B45423">
        <w:rPr>
          <w:rFonts w:cstheme="minorHAnsi"/>
        </w:rPr>
        <w:t xml:space="preserve"> sind</w:t>
      </w:r>
      <w:r w:rsidR="00CE3D74" w:rsidRPr="00B45423">
        <w:rPr>
          <w:rFonts w:cstheme="minorHAnsi"/>
        </w:rPr>
        <w:t xml:space="preserve">, um so den größtmöglichen praktischen Nutzen aus der App ziehen zu können. Außerdem sollte der zur Verfügung gestellte Datensatz </w:t>
      </w:r>
      <w:r w:rsidR="00AD191D" w:rsidRPr="00B45423">
        <w:rPr>
          <w:rFonts w:cstheme="minorHAnsi"/>
        </w:rPr>
        <w:t xml:space="preserve">unter anderem </w:t>
      </w:r>
      <w:proofErr w:type="spellStart"/>
      <w:r w:rsidR="00CE3D74" w:rsidRPr="00B45423">
        <w:rPr>
          <w:rFonts w:cstheme="minorHAnsi"/>
        </w:rPr>
        <w:t>Geodaten</w:t>
      </w:r>
      <w:proofErr w:type="spellEnd"/>
      <w:r w:rsidR="00CE3D74" w:rsidRPr="00B45423">
        <w:rPr>
          <w:rFonts w:cstheme="minorHAnsi"/>
        </w:rPr>
        <w:t xml:space="preserve"> enthalten</w:t>
      </w:r>
      <w:r w:rsidR="00CE3D74" w:rsidRPr="00B45423">
        <w:rPr>
          <w:rFonts w:cstheme="minorHAnsi"/>
          <w:highlight w:val="yellow"/>
        </w:rPr>
        <w:t xml:space="preserve">, beziehungsweise sollten die Daten einen Zusammenhang zur Geographie erkennen </w:t>
      </w:r>
      <w:commentRangeStart w:id="0"/>
      <w:commentRangeStart w:id="1"/>
      <w:r w:rsidR="00CE3D74" w:rsidRPr="00B45423">
        <w:rPr>
          <w:rFonts w:cstheme="minorHAnsi"/>
          <w:highlight w:val="yellow"/>
        </w:rPr>
        <w:t>lassen</w:t>
      </w:r>
      <w:commentRangeEnd w:id="0"/>
      <w:r w:rsidR="00EE2F40" w:rsidRPr="00B45423">
        <w:rPr>
          <w:rStyle w:val="Kommentarzeichen"/>
          <w:rFonts w:cstheme="minorHAnsi"/>
          <w:sz w:val="22"/>
          <w:szCs w:val="22"/>
        </w:rPr>
        <w:commentReference w:id="0"/>
      </w:r>
      <w:commentRangeEnd w:id="1"/>
      <w:r w:rsidR="002B2B49">
        <w:rPr>
          <w:rStyle w:val="Kommentarzeichen"/>
        </w:rPr>
        <w:commentReference w:id="1"/>
      </w:r>
      <w:r w:rsidR="00CE3D74" w:rsidRPr="00B45423">
        <w:rPr>
          <w:rFonts w:cstheme="minorHAnsi"/>
        </w:rPr>
        <w:t xml:space="preserve"> um sie so für Google </w:t>
      </w:r>
      <w:proofErr w:type="spellStart"/>
      <w:r w:rsidR="00CE3D74" w:rsidRPr="00B45423">
        <w:rPr>
          <w:rFonts w:cstheme="minorHAnsi"/>
        </w:rPr>
        <w:t>Maps</w:t>
      </w:r>
      <w:proofErr w:type="spellEnd"/>
      <w:r w:rsidR="00CE3D74" w:rsidRPr="00B45423">
        <w:rPr>
          <w:rFonts w:cstheme="minorHAnsi"/>
        </w:rPr>
        <w:t xml:space="preserve"> nutzbar machen zu können. Den Anfang der Suche markierte dabei das „</w:t>
      </w:r>
      <w:proofErr w:type="spellStart"/>
      <w:r w:rsidR="00CE3D74" w:rsidRPr="00B45423">
        <w:rPr>
          <w:rFonts w:cstheme="minorHAnsi"/>
        </w:rPr>
        <w:t>Geodaten</w:t>
      </w:r>
      <w:proofErr w:type="spellEnd"/>
      <w:r w:rsidR="00CE3D74" w:rsidRPr="00B45423">
        <w:rPr>
          <w:rFonts w:cstheme="minorHAnsi"/>
        </w:rPr>
        <w:t xml:space="preserve"> Portal Niedersachen“</w:t>
      </w:r>
      <w:r w:rsidR="00CE3D74" w:rsidRPr="00B45423">
        <w:rPr>
          <w:rStyle w:val="Funotenzeichen"/>
          <w:rFonts w:cstheme="minorHAnsi"/>
        </w:rPr>
        <w:footnoteReference w:id="1"/>
      </w:r>
      <w:r w:rsidR="00CE3D74" w:rsidRPr="00B45423">
        <w:rPr>
          <w:rFonts w:cstheme="minorHAnsi"/>
        </w:rPr>
        <w:t>.</w:t>
      </w:r>
      <w:r w:rsidR="00F12D05" w:rsidRPr="00B45423">
        <w:rPr>
          <w:rFonts w:cstheme="minorHAnsi"/>
        </w:rPr>
        <w:t xml:space="preserve"> Da die dort bereitgestellten Datensätze aber entweder keine praktische Relevanz oder keine Aktualität aufwiesen</w:t>
      </w:r>
      <w:r w:rsidR="00EE2F40" w:rsidRPr="00B45423">
        <w:rPr>
          <w:rFonts w:cstheme="minorHAnsi"/>
        </w:rPr>
        <w:t xml:space="preserve">, </w:t>
      </w:r>
      <w:r w:rsidR="00F12D05" w:rsidRPr="00B45423">
        <w:rPr>
          <w:rFonts w:cstheme="minorHAnsi"/>
        </w:rPr>
        <w:t xml:space="preserve">oder </w:t>
      </w:r>
      <w:r w:rsidR="00AD191D" w:rsidRPr="00B45423">
        <w:rPr>
          <w:rFonts w:cstheme="minorHAnsi"/>
        </w:rPr>
        <w:t xml:space="preserve">aber </w:t>
      </w:r>
      <w:r w:rsidR="00F12D05" w:rsidRPr="00B45423">
        <w:rPr>
          <w:rFonts w:cstheme="minorHAnsi"/>
        </w:rPr>
        <w:t>nicht in unserem Interessengebiet lagen</w:t>
      </w:r>
      <w:r w:rsidR="00AD191D" w:rsidRPr="00B45423">
        <w:rPr>
          <w:rFonts w:cstheme="minorHAnsi"/>
        </w:rPr>
        <w:t>,</w:t>
      </w:r>
      <w:r w:rsidR="00F12D05" w:rsidRPr="00B45423">
        <w:rPr>
          <w:rFonts w:cstheme="minorHAnsi"/>
        </w:rPr>
        <w:t xml:space="preserve"> haben wir uns noch einmal umorientiert. Eine weitere Suche führte uns schließlich zu </w:t>
      </w:r>
      <w:commentRangeStart w:id="2"/>
      <w:commentRangeStart w:id="3"/>
      <w:r w:rsidR="00F12D05" w:rsidRPr="00B45423">
        <w:rPr>
          <w:rFonts w:cstheme="minorHAnsi"/>
        </w:rPr>
        <w:t>den v</w:t>
      </w:r>
      <w:commentRangeEnd w:id="2"/>
      <w:r w:rsidR="00EE2F40" w:rsidRPr="00B45423">
        <w:rPr>
          <w:rStyle w:val="Kommentarzeichen"/>
          <w:rFonts w:cstheme="minorHAnsi"/>
          <w:sz w:val="22"/>
          <w:szCs w:val="22"/>
        </w:rPr>
        <w:commentReference w:id="2"/>
      </w:r>
      <w:commentRangeEnd w:id="3"/>
      <w:r w:rsidR="002B2B49">
        <w:rPr>
          <w:rStyle w:val="Kommentarzeichen"/>
        </w:rPr>
        <w:commentReference w:id="3"/>
      </w:r>
      <w:r w:rsidR="00F12D05" w:rsidRPr="00B45423">
        <w:rPr>
          <w:rFonts w:cstheme="minorHAnsi"/>
        </w:rPr>
        <w:t>erwendeten „</w:t>
      </w:r>
      <w:proofErr w:type="spellStart"/>
      <w:r w:rsidR="00F12D05" w:rsidRPr="00B45423">
        <w:rPr>
          <w:rFonts w:cstheme="minorHAnsi"/>
        </w:rPr>
        <w:t>DBOpenData</w:t>
      </w:r>
      <w:proofErr w:type="spellEnd"/>
      <w:r w:rsidR="00F12D05" w:rsidRPr="00B45423">
        <w:rPr>
          <w:rFonts w:cstheme="minorHAnsi"/>
        </w:rPr>
        <w:t>“</w:t>
      </w:r>
      <w:r w:rsidR="00F12D05" w:rsidRPr="00B45423">
        <w:rPr>
          <w:rStyle w:val="Funotenzeichen"/>
          <w:rFonts w:cstheme="minorHAnsi"/>
        </w:rPr>
        <w:footnoteReference w:id="2"/>
      </w:r>
      <w:r w:rsidR="00E66222" w:rsidRPr="00B45423">
        <w:rPr>
          <w:rFonts w:cstheme="minorHAnsi"/>
        </w:rPr>
        <w:t xml:space="preserve">, wo im Showcase </w:t>
      </w:r>
      <w:r w:rsidR="00D56220" w:rsidRPr="00B45423">
        <w:rPr>
          <w:rFonts w:cstheme="minorHAnsi"/>
        </w:rPr>
        <w:t xml:space="preserve">bereits interessante </w:t>
      </w:r>
      <w:r w:rsidR="00E66222" w:rsidRPr="00B45423">
        <w:rPr>
          <w:rFonts w:cstheme="minorHAnsi"/>
        </w:rPr>
        <w:t xml:space="preserve">Projekte zu finden sind und außerdem eine </w:t>
      </w:r>
      <w:r w:rsidR="00EE2F40" w:rsidRPr="00B45423">
        <w:rPr>
          <w:rFonts w:cstheme="minorHAnsi"/>
        </w:rPr>
        <w:t xml:space="preserve">vergleichsweise </w:t>
      </w:r>
      <w:r w:rsidR="00E66222" w:rsidRPr="00B45423">
        <w:rPr>
          <w:rFonts w:cstheme="minorHAnsi"/>
        </w:rPr>
        <w:t>gute Dokumentation der einzelnen APIs gegeben ist.</w:t>
      </w:r>
      <w:r w:rsidR="00A97CC5" w:rsidRPr="00B45423">
        <w:rPr>
          <w:rFonts w:cstheme="minorHAnsi"/>
        </w:rPr>
        <w:t xml:space="preserve"> Die Wahl innerhalb der </w:t>
      </w:r>
      <w:proofErr w:type="spellStart"/>
      <w:r w:rsidR="00A97CC5" w:rsidRPr="00B45423">
        <w:rPr>
          <w:rFonts w:cstheme="minorHAnsi"/>
        </w:rPr>
        <w:t>OpenData</w:t>
      </w:r>
      <w:proofErr w:type="spellEnd"/>
      <w:r w:rsidR="00A97CC5" w:rsidRPr="00B45423">
        <w:rPr>
          <w:rFonts w:cstheme="minorHAnsi"/>
        </w:rPr>
        <w:t xml:space="preserve"> </w:t>
      </w:r>
      <w:r w:rsidR="00D56220" w:rsidRPr="00B45423">
        <w:rPr>
          <w:rFonts w:cstheme="minorHAnsi"/>
        </w:rPr>
        <w:t>fiel dabe</w:t>
      </w:r>
      <w:r w:rsidR="00A97CC5" w:rsidRPr="00B45423">
        <w:rPr>
          <w:rFonts w:cstheme="minorHAnsi"/>
        </w:rPr>
        <w:t xml:space="preserve">i auf </w:t>
      </w:r>
      <w:r w:rsidR="00EE2F40" w:rsidRPr="00B45423">
        <w:rPr>
          <w:rFonts w:cstheme="minorHAnsi"/>
        </w:rPr>
        <w:t xml:space="preserve">die Daten der einzelnen </w:t>
      </w:r>
      <w:r w:rsidR="00D56220" w:rsidRPr="00B45423">
        <w:rPr>
          <w:rFonts w:cstheme="minorHAnsi"/>
        </w:rPr>
        <w:t>Bahnhöfe</w:t>
      </w:r>
      <w:r w:rsidR="00A97CC5" w:rsidRPr="00B45423">
        <w:rPr>
          <w:rFonts w:cstheme="minorHAnsi"/>
        </w:rPr>
        <w:t>.</w:t>
      </w:r>
    </w:p>
    <w:p w14:paraId="487AAE22" w14:textId="4658A201" w:rsidR="00E66222" w:rsidRPr="00B45423" w:rsidRDefault="00532473" w:rsidP="00D56220">
      <w:pPr>
        <w:spacing w:line="312" w:lineRule="auto"/>
        <w:ind w:left="397"/>
        <w:rPr>
          <w:rFonts w:cstheme="minorHAnsi"/>
          <w:b/>
        </w:rPr>
      </w:pPr>
      <w:r>
        <w:rPr>
          <w:rFonts w:cstheme="minorHAnsi"/>
          <w:b/>
        </w:rPr>
        <w:t xml:space="preserve">1.2 </w:t>
      </w:r>
      <w:r w:rsidR="00E66222" w:rsidRPr="00B45423">
        <w:rPr>
          <w:rFonts w:cstheme="minorHAnsi"/>
          <w:b/>
        </w:rPr>
        <w:t>Ziele</w:t>
      </w:r>
    </w:p>
    <w:p w14:paraId="25773801" w14:textId="56218763" w:rsidR="00047652" w:rsidRPr="00B45423" w:rsidRDefault="00E66222" w:rsidP="000824AE">
      <w:pPr>
        <w:spacing w:line="312" w:lineRule="auto"/>
        <w:ind w:left="398"/>
        <w:rPr>
          <w:rFonts w:cstheme="minorHAnsi"/>
        </w:rPr>
      </w:pPr>
      <w:r w:rsidRPr="00B45423">
        <w:rPr>
          <w:rFonts w:cstheme="minorHAnsi"/>
        </w:rPr>
        <w:t xml:space="preserve">Im Vordergrund soll zunächst einmal die einfache Bedienbarkeit liegen. </w:t>
      </w:r>
      <w:r w:rsidR="00A97CC5" w:rsidRPr="00B45423">
        <w:rPr>
          <w:rFonts w:cstheme="minorHAnsi"/>
        </w:rPr>
        <w:t>Da die Zielgruppe der App aus der Natur der Daten heraus</w:t>
      </w:r>
      <w:r w:rsidR="00EE2F40" w:rsidRPr="00B45423">
        <w:rPr>
          <w:rFonts w:cstheme="minorHAnsi"/>
        </w:rPr>
        <w:t xml:space="preserve"> Bahnfahrer aller Altersgruppen </w:t>
      </w:r>
      <w:r w:rsidR="00A97CC5" w:rsidRPr="00B45423">
        <w:rPr>
          <w:rFonts w:cstheme="minorHAnsi"/>
        </w:rPr>
        <w:t>sein sollen ist es wichtig</w:t>
      </w:r>
      <w:r w:rsidR="00EE2F40" w:rsidRPr="00B45423">
        <w:rPr>
          <w:rFonts w:cstheme="minorHAnsi"/>
        </w:rPr>
        <w:t>,</w:t>
      </w:r>
      <w:r w:rsidR="00A97CC5" w:rsidRPr="00B45423">
        <w:rPr>
          <w:rFonts w:cstheme="minorHAnsi"/>
        </w:rPr>
        <w:t xml:space="preserve"> die App für alle Altersklassen optisch ansprechend und </w:t>
      </w:r>
      <w:r w:rsidR="00EE2F40" w:rsidRPr="00B45423">
        <w:rPr>
          <w:rFonts w:cstheme="minorHAnsi"/>
        </w:rPr>
        <w:t xml:space="preserve">möglichst intuitiv </w:t>
      </w:r>
      <w:r w:rsidR="00A97CC5" w:rsidRPr="00B45423">
        <w:rPr>
          <w:rFonts w:cstheme="minorHAnsi"/>
        </w:rPr>
        <w:t xml:space="preserve">bedienbar zu gestalten. Es muss sowohl </w:t>
      </w:r>
      <w:r w:rsidR="00EE2F40" w:rsidRPr="00B45423">
        <w:rPr>
          <w:rFonts w:cstheme="minorHAnsi"/>
        </w:rPr>
        <w:t xml:space="preserve">für junge </w:t>
      </w:r>
      <w:r w:rsidR="00A97CC5" w:rsidRPr="00B45423">
        <w:rPr>
          <w:rFonts w:cstheme="minorHAnsi"/>
        </w:rPr>
        <w:t xml:space="preserve">als auch </w:t>
      </w:r>
      <w:r w:rsidR="00EE2F40" w:rsidRPr="00B45423">
        <w:rPr>
          <w:rFonts w:cstheme="minorHAnsi"/>
        </w:rPr>
        <w:t xml:space="preserve">für ältere Nutzer, die nicht mit Smartphones oder ähnlichem aufgewachsenen sind, </w:t>
      </w:r>
      <w:r w:rsidR="00A97CC5" w:rsidRPr="00B45423">
        <w:rPr>
          <w:rFonts w:cstheme="minorHAnsi"/>
        </w:rPr>
        <w:t>auf den ersten Blick zu verstehen sein, wie die App funktioniert und welche Schritte getätigt werden müssen, um zum gewünschten Ergebnis zu gelangen</w:t>
      </w:r>
      <w:commentRangeStart w:id="4"/>
      <w:commentRangeStart w:id="5"/>
      <w:r w:rsidR="00A97CC5" w:rsidRPr="00B45423">
        <w:rPr>
          <w:rFonts w:cstheme="minorHAnsi"/>
        </w:rPr>
        <w:t>. Daher verzichten wir möglichst auf eine Einstellungsseite, die mit verschiedenen Einstellungen</w:t>
      </w:r>
      <w:r w:rsidR="00B9445D" w:rsidRPr="00B45423">
        <w:rPr>
          <w:rFonts w:cstheme="minorHAnsi"/>
        </w:rPr>
        <w:t>, wie zum Beispiel dem Auswählen eines Intervalls für die Standortbestimmung,</w:t>
      </w:r>
      <w:r w:rsidR="00A97CC5" w:rsidRPr="00B45423">
        <w:rPr>
          <w:rFonts w:cstheme="minorHAnsi"/>
        </w:rPr>
        <w:t xml:space="preserve"> gerade </w:t>
      </w:r>
      <w:del w:id="6" w:author="ngs" w:date="2018-02-15T18:02:00Z">
        <w:r w:rsidR="00A97CC5" w:rsidRPr="00B45423" w:rsidDel="00745D2B">
          <w:rPr>
            <w:rFonts w:cstheme="minorHAnsi"/>
          </w:rPr>
          <w:delText xml:space="preserve">im </w:delText>
        </w:r>
      </w:del>
      <w:ins w:id="7" w:author="ngs" w:date="2018-02-15T18:02:00Z">
        <w:r w:rsidR="00745D2B">
          <w:rPr>
            <w:rFonts w:cstheme="minorHAnsi"/>
          </w:rPr>
          <w:t xml:space="preserve"> beim </w:t>
        </w:r>
      </w:ins>
      <w:r w:rsidR="00A97CC5" w:rsidRPr="00B45423">
        <w:rPr>
          <w:rFonts w:cstheme="minorHAnsi"/>
        </w:rPr>
        <w:t>älteren Teil der Zielgruppe für Verwirrung sorgt</w:t>
      </w:r>
      <w:commentRangeEnd w:id="4"/>
      <w:r w:rsidR="00EE2F40" w:rsidRPr="00B45423">
        <w:rPr>
          <w:rStyle w:val="Kommentarzeichen"/>
          <w:rFonts w:cstheme="minorHAnsi"/>
          <w:sz w:val="22"/>
          <w:szCs w:val="22"/>
        </w:rPr>
        <w:commentReference w:id="4"/>
      </w:r>
      <w:commentRangeEnd w:id="5"/>
      <w:r w:rsidR="00745D2B">
        <w:rPr>
          <w:rStyle w:val="Kommentarzeichen"/>
        </w:rPr>
        <w:commentReference w:id="5"/>
      </w:r>
      <w:r w:rsidR="00A97CC5" w:rsidRPr="00B45423">
        <w:rPr>
          <w:rFonts w:cstheme="minorHAnsi"/>
        </w:rPr>
        <w:t>. Des Weiteren soll die App kostenlos sein</w:t>
      </w:r>
      <w:r w:rsidR="00B9445D" w:rsidRPr="00B45423">
        <w:rPr>
          <w:rFonts w:cstheme="minorHAnsi"/>
        </w:rPr>
        <w:t>, da wir von der Bahn öffentlich zur Verfügung gestellte Daten nutzen</w:t>
      </w:r>
      <w:ins w:id="8" w:author="ramona.plogmann@osnanet.de" w:date="2018-02-16T11:23:00Z">
        <w:r w:rsidR="00FF5F4E">
          <w:rPr>
            <w:rFonts w:cstheme="minorHAnsi"/>
          </w:rPr>
          <w:t>,</w:t>
        </w:r>
      </w:ins>
      <w:r w:rsidR="00A97CC5" w:rsidRPr="00B45423">
        <w:rPr>
          <w:rFonts w:cstheme="minorHAnsi"/>
        </w:rPr>
        <w:t xml:space="preserve"> und </w:t>
      </w:r>
      <w:del w:id="9" w:author="ramona.plogmann@osnanet.de" w:date="2018-02-16T11:23:00Z">
        <w:r w:rsidR="00A97CC5" w:rsidRPr="00B45423" w:rsidDel="00FF5F4E">
          <w:rPr>
            <w:rFonts w:cstheme="minorHAnsi"/>
          </w:rPr>
          <w:delText xml:space="preserve">auch </w:delText>
        </w:r>
      </w:del>
      <w:ins w:id="10" w:author="ramona.plogmann@osnanet.de" w:date="2018-02-16T11:23:00Z">
        <w:r w:rsidR="00FF5F4E">
          <w:rPr>
            <w:rFonts w:cstheme="minorHAnsi"/>
          </w:rPr>
          <w:t>darüber hinaus</w:t>
        </w:r>
        <w:r w:rsidR="00FF5F4E" w:rsidRPr="00B45423">
          <w:rPr>
            <w:rFonts w:cstheme="minorHAnsi"/>
          </w:rPr>
          <w:t xml:space="preserve"> </w:t>
        </w:r>
      </w:ins>
      <w:r w:rsidR="00A97CC5" w:rsidRPr="00B45423">
        <w:rPr>
          <w:rFonts w:cstheme="minorHAnsi"/>
        </w:rPr>
        <w:t>ein</w:t>
      </w:r>
      <w:r w:rsidR="00EE2F40" w:rsidRPr="00B45423">
        <w:rPr>
          <w:rFonts w:cstheme="minorHAnsi"/>
        </w:rPr>
        <w:t>en praktischen</w:t>
      </w:r>
      <w:r w:rsidR="00A97CC5" w:rsidRPr="00B45423">
        <w:rPr>
          <w:rFonts w:cstheme="minorHAnsi"/>
        </w:rPr>
        <w:t xml:space="preserve"> Nutzen im Alltag</w:t>
      </w:r>
      <w:r w:rsidR="00EE2F40" w:rsidRPr="00B45423">
        <w:rPr>
          <w:rFonts w:cstheme="minorHAnsi"/>
        </w:rPr>
        <w:t xml:space="preserve"> darstellen</w:t>
      </w:r>
      <w:r w:rsidR="00A97CC5" w:rsidRPr="00B45423">
        <w:rPr>
          <w:rFonts w:cstheme="minorHAnsi"/>
        </w:rPr>
        <w:t>.</w:t>
      </w:r>
      <w:r w:rsidR="00047652" w:rsidRPr="00B45423">
        <w:rPr>
          <w:rFonts w:cstheme="minorHAnsi"/>
        </w:rPr>
        <w:br w:type="page"/>
      </w:r>
    </w:p>
    <w:p w14:paraId="514BD422" w14:textId="6515F909" w:rsidR="00532473" w:rsidRPr="00532473" w:rsidRDefault="00532473">
      <w:pPr>
        <w:rPr>
          <w:rFonts w:cstheme="minorHAnsi"/>
        </w:rPr>
      </w:pPr>
      <w:r>
        <w:rPr>
          <w:rFonts w:cstheme="minorHAnsi"/>
          <w:b/>
        </w:rPr>
        <w:lastRenderedPageBreak/>
        <w:t>1.3 Geplante Struktur</w:t>
      </w:r>
    </w:p>
    <w:p w14:paraId="0EA78F48" w14:textId="4394C396" w:rsidR="00714A6D" w:rsidRPr="00B45423" w:rsidDel="002B2B49" w:rsidRDefault="00714A6D">
      <w:pPr>
        <w:rPr>
          <w:del w:id="11" w:author="ngs" w:date="2018-02-15T18:09:00Z"/>
          <w:rFonts w:cstheme="minorHAnsi"/>
        </w:rPr>
      </w:pPr>
      <w:del w:id="12" w:author="ngs" w:date="2018-02-15T18:09:00Z">
        <w:r w:rsidRPr="00B45423" w:rsidDel="002B2B49">
          <w:rPr>
            <w:rFonts w:cstheme="minorHAnsi"/>
          </w:rPr>
          <w:delText>Tabs</w:delText>
        </w:r>
      </w:del>
    </w:p>
    <w:p w14:paraId="4D306757" w14:textId="33E17DF0" w:rsidR="00047652" w:rsidRPr="00B45423" w:rsidRDefault="00047652">
      <w:pPr>
        <w:rPr>
          <w:rFonts w:cstheme="minorHAnsi"/>
        </w:rPr>
      </w:pPr>
      <w:r w:rsidRPr="00B45423">
        <w:rPr>
          <w:rFonts w:cstheme="minorHAnsi"/>
        </w:rPr>
        <w:t xml:space="preserve">Die App ist in drei Hauptseiten </w:t>
      </w:r>
      <w:r w:rsidR="00F316D6" w:rsidRPr="00B45423">
        <w:rPr>
          <w:rFonts w:cstheme="minorHAnsi"/>
        </w:rPr>
        <w:t xml:space="preserve">(Tabs) </w:t>
      </w:r>
      <w:r w:rsidRPr="00B45423">
        <w:rPr>
          <w:rFonts w:cstheme="minorHAnsi"/>
        </w:rPr>
        <w:t xml:space="preserve">unterteilt. Der Startbildschirm (Home Page) zeigt eine Karte der Google </w:t>
      </w:r>
      <w:proofErr w:type="spellStart"/>
      <w:r w:rsidRPr="00B45423">
        <w:rPr>
          <w:rFonts w:cstheme="minorHAnsi"/>
        </w:rPr>
        <w:t>Maps</w:t>
      </w:r>
      <w:proofErr w:type="spellEnd"/>
      <w:r w:rsidRPr="00B45423">
        <w:rPr>
          <w:rFonts w:cstheme="minorHAnsi"/>
        </w:rPr>
        <w:t xml:space="preserve"> API, auf der man seinen aktuellen Standort sieht. Man kann entweder über den Knopf in der oberen linken Ecke der Karte Stationen im aktuellen Bildausschnitt anzeigen lassen oder über die Suche bestimmte Stationen auswählen. Nach der Auswahl einer Station öffnet sich ein Detailfenster, in dem Name und - falls vorhanden – Foto des Bahnhofs angezeigt werden. Außerdem </w:t>
      </w:r>
      <w:r w:rsidR="00F316D6" w:rsidRPr="00B45423">
        <w:rPr>
          <w:rFonts w:cstheme="minorHAnsi"/>
        </w:rPr>
        <w:t>b</w:t>
      </w:r>
      <w:r w:rsidR="003F61C3" w:rsidRPr="00B45423">
        <w:rPr>
          <w:rFonts w:cstheme="minorHAnsi"/>
        </w:rPr>
        <w:t xml:space="preserve">einhaltet das Fenster </w:t>
      </w:r>
      <w:r w:rsidRPr="00B45423">
        <w:rPr>
          <w:rFonts w:cstheme="minorHAnsi"/>
        </w:rPr>
        <w:t>ein</w:t>
      </w:r>
      <w:r w:rsidR="003F61C3" w:rsidRPr="00B45423">
        <w:rPr>
          <w:rFonts w:cstheme="minorHAnsi"/>
        </w:rPr>
        <w:t>en</w:t>
      </w:r>
      <w:r w:rsidRPr="00B45423">
        <w:rPr>
          <w:rFonts w:cstheme="minorHAnsi"/>
        </w:rPr>
        <w:t xml:space="preserve"> Knopf, mit dem man den aktuellen Bahnhof zu seinen Favoriten hinzufügen </w:t>
      </w:r>
      <w:r w:rsidR="003F61C3" w:rsidRPr="00B45423">
        <w:rPr>
          <w:rFonts w:cstheme="minorHAnsi"/>
        </w:rPr>
        <w:t>oder</w:t>
      </w:r>
      <w:r w:rsidRPr="00B45423">
        <w:rPr>
          <w:rFonts w:cstheme="minorHAnsi"/>
        </w:rPr>
        <w:t xml:space="preserve"> von diesen entfernen kann</w:t>
      </w:r>
      <w:r w:rsidR="003F61C3" w:rsidRPr="00B45423">
        <w:rPr>
          <w:rFonts w:cstheme="minorHAnsi"/>
        </w:rPr>
        <w:t xml:space="preserve">, sowie einen </w:t>
      </w:r>
      <w:r w:rsidR="00B45423">
        <w:rPr>
          <w:rFonts w:cstheme="minorHAnsi"/>
        </w:rPr>
        <w:t>weiteren Button</w:t>
      </w:r>
      <w:r w:rsidR="003F61C3" w:rsidRPr="00B45423">
        <w:rPr>
          <w:rFonts w:cstheme="minorHAnsi"/>
        </w:rPr>
        <w:t>, der auf die Detailseite verlinkt</w:t>
      </w:r>
      <w:r w:rsidRPr="00B45423">
        <w:rPr>
          <w:rFonts w:cstheme="minorHAnsi"/>
        </w:rPr>
        <w:t xml:space="preserve">. </w:t>
      </w:r>
    </w:p>
    <w:p w14:paraId="54F9588F" w14:textId="186A7C39" w:rsidR="00047652" w:rsidRPr="00B45423" w:rsidRDefault="003F61C3">
      <w:pPr>
        <w:rPr>
          <w:rFonts w:cstheme="minorHAnsi"/>
        </w:rPr>
      </w:pPr>
      <w:r w:rsidRPr="00B45423">
        <w:rPr>
          <w:rFonts w:cstheme="minorHAnsi"/>
        </w:rPr>
        <w:t>Auf der Detailseite (</w:t>
      </w:r>
      <w:proofErr w:type="spellStart"/>
      <w:r w:rsidRPr="00B45423">
        <w:rPr>
          <w:rFonts w:cstheme="minorHAnsi"/>
        </w:rPr>
        <w:t>About</w:t>
      </w:r>
      <w:proofErr w:type="spellEnd"/>
      <w:r w:rsidRPr="00B45423">
        <w:rPr>
          <w:rFonts w:cstheme="minorHAnsi"/>
        </w:rPr>
        <w:t xml:space="preserve"> Page) lassen sich detaillierte Informationen über die einzelnen Bahnhöfe einsehen. Die Adresse des Bahnhofs und die eventuellen Verlinkungen auf die Se</w:t>
      </w:r>
      <w:r w:rsidR="00B45423">
        <w:rPr>
          <w:rFonts w:cstheme="minorHAnsi"/>
        </w:rPr>
        <w:t>ite mit Daten über Aufzüge</w:t>
      </w:r>
      <w:del w:id="13" w:author="ngs" w:date="2018-02-15T17:50:00Z">
        <w:r w:rsidR="00B45423" w:rsidDel="00A547D6">
          <w:rPr>
            <w:rFonts w:cstheme="minorHAnsi"/>
          </w:rPr>
          <w:delText>,</w:delText>
        </w:r>
      </w:del>
      <w:r w:rsidRPr="00B45423">
        <w:rPr>
          <w:rFonts w:cstheme="minorHAnsi"/>
        </w:rPr>
        <w:t xml:space="preserve"> und Rolltreppen</w:t>
      </w:r>
      <w:ins w:id="14" w:author="ngs" w:date="2018-02-15T17:50:00Z">
        <w:r w:rsidR="00A547D6">
          <w:rPr>
            <w:rFonts w:cstheme="minorHAnsi"/>
          </w:rPr>
          <w:t xml:space="preserve">, </w:t>
        </w:r>
        <w:proofErr w:type="spellStart"/>
        <w:r w:rsidR="00A547D6">
          <w:rPr>
            <w:rFonts w:cstheme="minorHAnsi"/>
          </w:rPr>
          <w:t>sowie</w:t>
        </w:r>
      </w:ins>
      <w:del w:id="15" w:author="ngs" w:date="2018-02-15T17:50:00Z">
        <w:r w:rsidRPr="00B45423" w:rsidDel="00A547D6">
          <w:rPr>
            <w:rFonts w:cstheme="minorHAnsi"/>
          </w:rPr>
          <w:delText xml:space="preserve"> und </w:delText>
        </w:r>
      </w:del>
      <w:r w:rsidRPr="00B45423">
        <w:rPr>
          <w:rFonts w:cstheme="minorHAnsi"/>
        </w:rPr>
        <w:t>die</w:t>
      </w:r>
      <w:proofErr w:type="spellEnd"/>
      <w:r w:rsidRPr="00B45423">
        <w:rPr>
          <w:rFonts w:cstheme="minorHAnsi"/>
        </w:rPr>
        <w:t xml:space="preserve"> Parkplatzseite</w:t>
      </w:r>
      <w:r w:rsidR="00033104" w:rsidRPr="00B45423">
        <w:rPr>
          <w:rFonts w:cstheme="minorHAnsi"/>
        </w:rPr>
        <w:t xml:space="preserve"> befinden sich hervorgehoben im oberen Teil der Seite</w:t>
      </w:r>
      <w:r w:rsidRPr="00B45423">
        <w:rPr>
          <w:rFonts w:cstheme="minorHAnsi"/>
        </w:rPr>
        <w:t xml:space="preserve">. Ein Großteil der weiteren Daten wird lediglich mit vorhanden oder nicht vorhanden gekennzeichnet. </w:t>
      </w:r>
      <w:del w:id="16" w:author="ngs" w:date="2018-02-15T17:50:00Z">
        <w:r w:rsidRPr="00B45423" w:rsidDel="00A547D6">
          <w:rPr>
            <w:rFonts w:cstheme="minorHAnsi"/>
          </w:rPr>
          <w:delText xml:space="preserve">Lediglich </w:delText>
        </w:r>
      </w:del>
      <w:ins w:id="17" w:author="ngs" w:date="2018-02-15T17:50:00Z">
        <w:r w:rsidR="00A547D6">
          <w:rPr>
            <w:rFonts w:cstheme="minorHAnsi"/>
          </w:rPr>
          <w:t xml:space="preserve">Nur </w:t>
        </w:r>
      </w:ins>
      <w:r w:rsidRPr="00B45423">
        <w:rPr>
          <w:rFonts w:cstheme="minorHAnsi"/>
        </w:rPr>
        <w:t>die Öffnungszeiten von Bahnhof und Reisecenter, die per Dropdown angezeigt werden können</w:t>
      </w:r>
      <w:r w:rsidR="00F316D6" w:rsidRPr="00B45423">
        <w:rPr>
          <w:rFonts w:cstheme="minorHAnsi"/>
        </w:rPr>
        <w:t>,</w:t>
      </w:r>
      <w:r w:rsidRPr="00B45423">
        <w:rPr>
          <w:rFonts w:cstheme="minorHAnsi"/>
        </w:rPr>
        <w:t xml:space="preserve"> und </w:t>
      </w:r>
      <w:r w:rsidR="00F316D6" w:rsidRPr="00B45423">
        <w:rPr>
          <w:rFonts w:cstheme="minorHAnsi"/>
        </w:rPr>
        <w:t xml:space="preserve">der Mobilitätsservice beinhalten darüber </w:t>
      </w:r>
      <w:commentRangeStart w:id="18"/>
      <w:r w:rsidR="00F316D6" w:rsidRPr="00B45423">
        <w:rPr>
          <w:rFonts w:cstheme="minorHAnsi"/>
        </w:rPr>
        <w:t>hinausgehende Informationen</w:t>
      </w:r>
      <w:commentRangeEnd w:id="18"/>
      <w:r w:rsidR="00A547D6">
        <w:rPr>
          <w:rStyle w:val="Kommentarzeichen"/>
        </w:rPr>
        <w:commentReference w:id="18"/>
      </w:r>
      <w:r w:rsidR="00F316D6" w:rsidRPr="00B45423">
        <w:rPr>
          <w:rFonts w:cstheme="minorHAnsi"/>
        </w:rPr>
        <w:t xml:space="preserve">. </w:t>
      </w:r>
      <w:del w:id="19" w:author="ngs" w:date="2018-02-15T17:51:00Z">
        <w:r w:rsidR="00F316D6" w:rsidRPr="00B45423" w:rsidDel="00A547D6">
          <w:rPr>
            <w:rFonts w:cstheme="minorHAnsi"/>
          </w:rPr>
          <w:delText xml:space="preserve">Die Information, ob </w:delText>
        </w:r>
      </w:del>
      <w:ins w:id="20" w:author="ngs" w:date="2018-02-15T17:51:00Z">
        <w:r w:rsidR="00A547D6">
          <w:rPr>
            <w:rFonts w:cstheme="minorHAnsi"/>
          </w:rPr>
          <w:t xml:space="preserve">Ob </w:t>
        </w:r>
      </w:ins>
      <w:r w:rsidR="00F316D6" w:rsidRPr="00B45423">
        <w:rPr>
          <w:rFonts w:cstheme="minorHAnsi"/>
        </w:rPr>
        <w:t>Parkplätze vorhanden sind, wird nur angezeigt, falls es keine detaillierten Parkplatzdaten für den entsprechenden Bahnhof gibt.</w:t>
      </w:r>
    </w:p>
    <w:p w14:paraId="7CC74BA0" w14:textId="77777777" w:rsidR="00F316D6" w:rsidRPr="00B45423" w:rsidRDefault="00F316D6">
      <w:pPr>
        <w:rPr>
          <w:rFonts w:cstheme="minorHAnsi"/>
        </w:rPr>
      </w:pPr>
      <w:r w:rsidRPr="00B45423">
        <w:rPr>
          <w:rFonts w:cstheme="minorHAnsi"/>
        </w:rPr>
        <w:t>Der dritte Tab (</w:t>
      </w:r>
      <w:proofErr w:type="spellStart"/>
      <w:r w:rsidRPr="00B45423">
        <w:rPr>
          <w:rFonts w:cstheme="minorHAnsi"/>
        </w:rPr>
        <w:t>Contact</w:t>
      </w:r>
      <w:proofErr w:type="spellEnd"/>
      <w:r w:rsidRPr="00B45423">
        <w:rPr>
          <w:rFonts w:cstheme="minorHAnsi"/>
        </w:rPr>
        <w:t xml:space="preserve"> Page) wird für Parkplatzdaten genutzt. Die für die aktuelle Station verzeichneten Parkplätze werden in </w:t>
      </w:r>
      <w:proofErr w:type="spellStart"/>
      <w:r w:rsidRPr="00B45423">
        <w:rPr>
          <w:rFonts w:cstheme="minorHAnsi"/>
        </w:rPr>
        <w:t>Slides</w:t>
      </w:r>
      <w:proofErr w:type="spellEnd"/>
      <w:r w:rsidRPr="00B45423">
        <w:rPr>
          <w:rFonts w:cstheme="minorHAnsi"/>
        </w:rPr>
        <w:t xml:space="preserve"> angezeigt. Man kann sich ihre Standorte auf der Karte anzeigen lassen und sich über Öffnungszeiten, Parkplatztyp (Haus, Garage, Platz etc.), Betreiber etc. informieren. Ein weiterer Knop</w:t>
      </w:r>
      <w:r w:rsidR="00714A6D" w:rsidRPr="00B45423">
        <w:rPr>
          <w:rFonts w:cstheme="minorHAnsi"/>
        </w:rPr>
        <w:t>f</w:t>
      </w:r>
      <w:r w:rsidRPr="00B45423">
        <w:rPr>
          <w:rFonts w:cstheme="minorHAnsi"/>
        </w:rPr>
        <w:t xml:space="preserve"> verweist auf Tarifinformationen und Vergünstigungsmöglichkeiten.</w:t>
      </w:r>
    </w:p>
    <w:p w14:paraId="01891F34" w14:textId="2308EE54" w:rsidR="00714A6D" w:rsidRPr="00B45423" w:rsidRDefault="00033104" w:rsidP="00033104">
      <w:pPr>
        <w:rPr>
          <w:rFonts w:cstheme="minorHAnsi"/>
        </w:rPr>
      </w:pPr>
      <w:r w:rsidRPr="00B45423">
        <w:rPr>
          <w:rFonts w:cstheme="minorHAnsi"/>
        </w:rPr>
        <w:t xml:space="preserve">Die </w:t>
      </w:r>
      <w:proofErr w:type="spellStart"/>
      <w:r w:rsidRPr="00B45423">
        <w:rPr>
          <w:rFonts w:cstheme="minorHAnsi"/>
        </w:rPr>
        <w:t>Fasta</w:t>
      </w:r>
      <w:proofErr w:type="spellEnd"/>
      <w:r w:rsidRPr="00B45423">
        <w:rPr>
          <w:rFonts w:cstheme="minorHAnsi"/>
        </w:rPr>
        <w:t xml:space="preserve"> Page (Facility Station Page) zeigt alle Aufzüge und Rolltreppen </w:t>
      </w:r>
      <w:r w:rsidR="00AA45AC">
        <w:rPr>
          <w:rFonts w:cstheme="minorHAnsi"/>
        </w:rPr>
        <w:t xml:space="preserve">eines Bahnhofs </w:t>
      </w:r>
      <w:r w:rsidRPr="00B45423">
        <w:rPr>
          <w:rFonts w:cstheme="minorHAnsi"/>
        </w:rPr>
        <w:t>mit entsprechenden Markern auf der Karte an</w:t>
      </w:r>
      <w:r w:rsidR="00AA45AC">
        <w:rPr>
          <w:rFonts w:cstheme="minorHAnsi"/>
        </w:rPr>
        <w:t xml:space="preserve">. </w:t>
      </w:r>
      <w:r w:rsidRPr="00B45423">
        <w:rPr>
          <w:rFonts w:cstheme="minorHAnsi"/>
        </w:rPr>
        <w:t>Funktionierende Anlagen werden dabei durch einen grünen, Anlagen außer Betrieb durch einen roten Marker gekennzeichnet. Bei Klick auf eine Anlage öffnet sich ein ähnliches Detailfenster wie auf der Homepage. Hier sieht der Nutzer, welche Punkte die Anlage verbindet und kann fehlerhafte Daten melden. Sofern</w:t>
      </w:r>
      <w:ins w:id="21" w:author="ngs" w:date="2018-02-15T17:53:00Z">
        <w:r w:rsidR="00A547D6">
          <w:rPr>
            <w:rFonts w:cstheme="minorHAnsi"/>
          </w:rPr>
          <w:t xml:space="preserve"> </w:t>
        </w:r>
        <w:commentRangeStart w:id="22"/>
        <w:del w:id="23" w:author="ramona.plogmann@osnanet.de" w:date="2018-02-16T11:25:00Z">
          <w:r w:rsidR="00A547D6" w:rsidDel="00FF5F4E">
            <w:rPr>
              <w:rFonts w:cstheme="minorHAnsi"/>
            </w:rPr>
            <w:delText>sie</w:delText>
          </w:r>
        </w:del>
      </w:ins>
      <w:del w:id="24" w:author="ramona.plogmann@osnanet.de" w:date="2018-02-16T11:25:00Z">
        <w:r w:rsidRPr="00B45423" w:rsidDel="00FF5F4E">
          <w:rPr>
            <w:rFonts w:cstheme="minorHAnsi"/>
          </w:rPr>
          <w:delText xml:space="preserve"> </w:delText>
        </w:r>
      </w:del>
      <w:commentRangeEnd w:id="22"/>
      <w:r w:rsidR="00FF5F4E">
        <w:rPr>
          <w:rStyle w:val="Kommentarzeichen"/>
        </w:rPr>
        <w:commentReference w:id="22"/>
      </w:r>
      <w:r w:rsidRPr="00B45423">
        <w:rPr>
          <w:rFonts w:cstheme="minorHAnsi"/>
        </w:rPr>
        <w:t>in den Daten vorhanden</w:t>
      </w:r>
      <w:ins w:id="25" w:author="ngs" w:date="2018-02-15T17:53:00Z">
        <w:del w:id="26" w:author="ramona.plogmann@osnanet.de" w:date="2018-02-16T11:25:00Z">
          <w:r w:rsidR="00A547D6" w:rsidDel="00FF5F4E">
            <w:rPr>
              <w:rFonts w:cstheme="minorHAnsi"/>
            </w:rPr>
            <w:delText xml:space="preserve"> sind</w:delText>
          </w:r>
        </w:del>
      </w:ins>
      <w:r w:rsidRPr="00B45423">
        <w:rPr>
          <w:rFonts w:cstheme="minorHAnsi"/>
        </w:rPr>
        <w:t>, wird bei nicht funktionstüchtigen Anlagen außerdem ein Kommentar angezeigt.</w:t>
      </w:r>
    </w:p>
    <w:p w14:paraId="047ECA96" w14:textId="77777777" w:rsidR="00033104" w:rsidRPr="00B45423" w:rsidRDefault="00B258D0" w:rsidP="00033104">
      <w:pPr>
        <w:rPr>
          <w:rFonts w:cstheme="minorHAnsi"/>
        </w:rPr>
      </w:pPr>
      <w:r w:rsidRPr="00B45423">
        <w:rPr>
          <w:rFonts w:cstheme="minorHAnsi"/>
        </w:rPr>
        <w:t xml:space="preserve">Auch um den Standort eines Parkplatzes anzeigen zu lassen, wird auf die </w:t>
      </w:r>
      <w:proofErr w:type="spellStart"/>
      <w:r w:rsidRPr="00B45423">
        <w:rPr>
          <w:rFonts w:cstheme="minorHAnsi"/>
        </w:rPr>
        <w:t>Fasta</w:t>
      </w:r>
      <w:proofErr w:type="spellEnd"/>
      <w:r w:rsidRPr="00B45423">
        <w:rPr>
          <w:rFonts w:cstheme="minorHAnsi"/>
        </w:rPr>
        <w:t xml:space="preserve"> Page verlinkt. In diesem Fall werden die </w:t>
      </w:r>
      <w:proofErr w:type="spellStart"/>
      <w:r w:rsidRPr="00B45423">
        <w:rPr>
          <w:rFonts w:cstheme="minorHAnsi"/>
        </w:rPr>
        <w:t>Fasta</w:t>
      </w:r>
      <w:proofErr w:type="spellEnd"/>
      <w:r w:rsidRPr="00B45423">
        <w:rPr>
          <w:rFonts w:cstheme="minorHAnsi"/>
        </w:rPr>
        <w:t>-Daten selbst jedoch ausgeblendet, damit die gewünschten Informationen direkt ins Auge des Nutzers fallen.</w:t>
      </w:r>
    </w:p>
    <w:p w14:paraId="0F2E94EB" w14:textId="77777777" w:rsidR="00B258D0" w:rsidRDefault="00B258D0" w:rsidP="00033104">
      <w:pPr>
        <w:rPr>
          <w:rFonts w:cstheme="minorHAnsi"/>
        </w:rPr>
      </w:pPr>
      <w:r w:rsidRPr="00B45423">
        <w:rPr>
          <w:rFonts w:cstheme="minorHAnsi"/>
        </w:rPr>
        <w:t>Die letzte Seite unserer App ist die Push Page, auf der sich die Tarifinformationen der Parkplätze befinden.</w:t>
      </w:r>
    </w:p>
    <w:p w14:paraId="08F28BBF" w14:textId="695F0674" w:rsidR="00532473" w:rsidRPr="00532473" w:rsidRDefault="00532473" w:rsidP="00532473">
      <w:pPr>
        <w:pStyle w:val="Listenabsatz"/>
        <w:numPr>
          <w:ilvl w:val="0"/>
          <w:numId w:val="2"/>
        </w:numPr>
        <w:rPr>
          <w:rFonts w:cstheme="minorHAnsi"/>
          <w:b/>
        </w:rPr>
      </w:pPr>
      <w:r w:rsidRPr="00532473">
        <w:rPr>
          <w:rFonts w:cstheme="minorHAnsi"/>
          <w:b/>
        </w:rPr>
        <w:t>Verwendete Technologien</w:t>
      </w:r>
    </w:p>
    <w:p w14:paraId="3D9DB788" w14:textId="6696A53C" w:rsidR="00532473" w:rsidRPr="00532473" w:rsidRDefault="00532473" w:rsidP="00B258D0">
      <w:pPr>
        <w:rPr>
          <w:rFonts w:cstheme="minorHAnsi"/>
          <w:b/>
        </w:rPr>
      </w:pPr>
      <w:r>
        <w:rPr>
          <w:rFonts w:cstheme="minorHAnsi"/>
          <w:b/>
        </w:rPr>
        <w:t xml:space="preserve">2.1 Google </w:t>
      </w:r>
      <w:proofErr w:type="spellStart"/>
      <w:r>
        <w:rPr>
          <w:rFonts w:cstheme="minorHAnsi"/>
          <w:b/>
        </w:rPr>
        <w:t>Maps</w:t>
      </w:r>
      <w:proofErr w:type="spellEnd"/>
      <w:r>
        <w:rPr>
          <w:rFonts w:cstheme="minorHAnsi"/>
          <w:b/>
        </w:rPr>
        <w:t xml:space="preserve"> API</w:t>
      </w:r>
    </w:p>
    <w:p w14:paraId="3DF8BE6B" w14:textId="77777777" w:rsidR="00B258D0" w:rsidRPr="00B45423" w:rsidRDefault="00B258D0" w:rsidP="00B258D0">
      <w:pPr>
        <w:rPr>
          <w:rFonts w:cstheme="minorHAnsi"/>
        </w:rPr>
      </w:pPr>
      <w:r w:rsidRPr="00B45423">
        <w:rPr>
          <w:rFonts w:cstheme="minorHAnsi"/>
        </w:rPr>
        <w:t xml:space="preserve">Eine Google </w:t>
      </w:r>
      <w:proofErr w:type="spellStart"/>
      <w:r w:rsidRPr="00B45423">
        <w:rPr>
          <w:rFonts w:cstheme="minorHAnsi"/>
        </w:rPr>
        <w:t>Maps</w:t>
      </w:r>
      <w:proofErr w:type="spellEnd"/>
      <w:r w:rsidR="00EC155D" w:rsidRPr="00B45423">
        <w:rPr>
          <w:rFonts w:cstheme="minorHAnsi"/>
        </w:rPr>
        <w:t xml:space="preserve"> Karte wird an zwei Stellen unserer </w:t>
      </w:r>
      <w:r w:rsidRPr="00B45423">
        <w:rPr>
          <w:rFonts w:cstheme="minorHAnsi"/>
        </w:rPr>
        <w:t xml:space="preserve">App verwendet. </w:t>
      </w:r>
    </w:p>
    <w:p w14:paraId="0AADDF46" w14:textId="1FF1C37B" w:rsidR="00EC155D" w:rsidRPr="00B45423" w:rsidRDefault="00EC155D" w:rsidP="00B258D0">
      <w:pPr>
        <w:rPr>
          <w:rFonts w:cstheme="minorHAnsi"/>
        </w:rPr>
      </w:pPr>
      <w:commentRangeStart w:id="27"/>
      <w:commentRangeStart w:id="28"/>
      <w:del w:id="29" w:author="ngs" w:date="2018-02-15T17:57:00Z">
        <w:r w:rsidRPr="00B45423" w:rsidDel="00A547D6">
          <w:rPr>
            <w:rFonts w:cstheme="minorHAnsi"/>
          </w:rPr>
          <w:delText>Zum einen</w:delText>
        </w:r>
        <w:commentRangeEnd w:id="27"/>
        <w:r w:rsidR="00A547D6" w:rsidDel="00A547D6">
          <w:rPr>
            <w:rStyle w:val="Kommentarzeichen"/>
          </w:rPr>
          <w:commentReference w:id="27"/>
        </w:r>
        <w:r w:rsidRPr="00B45423" w:rsidDel="00A547D6">
          <w:rPr>
            <w:rFonts w:cstheme="minorHAnsi"/>
          </w:rPr>
          <w:delText xml:space="preserve"> </w:delText>
        </w:r>
      </w:del>
      <w:commentRangeEnd w:id="28"/>
      <w:r w:rsidR="00FF5F4E">
        <w:rPr>
          <w:rStyle w:val="Kommentarzeichen"/>
        </w:rPr>
        <w:commentReference w:id="28"/>
      </w:r>
      <w:ins w:id="30" w:author="ngs" w:date="2018-02-15T17:57:00Z">
        <w:r w:rsidR="00A547D6">
          <w:rPr>
            <w:rFonts w:cstheme="minorHAnsi"/>
          </w:rPr>
          <w:t xml:space="preserve">Die Karte </w:t>
        </w:r>
      </w:ins>
      <w:r w:rsidRPr="00B45423">
        <w:rPr>
          <w:rFonts w:cstheme="minorHAnsi"/>
        </w:rPr>
        <w:t xml:space="preserve">stellt </w:t>
      </w:r>
      <w:del w:id="31" w:author="ngs" w:date="2018-02-15T18:00:00Z">
        <w:r w:rsidRPr="00B45423" w:rsidDel="00A547D6">
          <w:rPr>
            <w:rFonts w:cstheme="minorHAnsi"/>
          </w:rPr>
          <w:delText xml:space="preserve">sie </w:delText>
        </w:r>
      </w:del>
      <w:r w:rsidRPr="00B45423">
        <w:rPr>
          <w:rFonts w:cstheme="minorHAnsi"/>
        </w:rPr>
        <w:t xml:space="preserve">die Hauptkomponente der Home Page dar, über die man Stationen findet und auswählt. </w:t>
      </w:r>
    </w:p>
    <w:p w14:paraId="4B5B3015" w14:textId="5671E98F" w:rsidR="00070A93" w:rsidRPr="00B45423" w:rsidRDefault="00EC155D" w:rsidP="00B258D0">
      <w:pPr>
        <w:rPr>
          <w:rFonts w:cstheme="minorHAnsi"/>
        </w:rPr>
      </w:pPr>
      <w:r w:rsidRPr="00B45423">
        <w:rPr>
          <w:rFonts w:cstheme="minorHAnsi"/>
        </w:rPr>
        <w:t xml:space="preserve">Die Methode zum Finden nahegelegener Stationen macht sich die sogenannten </w:t>
      </w:r>
      <w:commentRangeStart w:id="32"/>
      <w:r w:rsidRPr="00B45423">
        <w:rPr>
          <w:rFonts w:cstheme="minorHAnsi"/>
        </w:rPr>
        <w:t>„</w:t>
      </w:r>
      <w:proofErr w:type="spellStart"/>
      <w:r w:rsidRPr="00B45423">
        <w:rPr>
          <w:rFonts w:cstheme="minorHAnsi"/>
        </w:rPr>
        <w:t>Bounds</w:t>
      </w:r>
      <w:proofErr w:type="spellEnd"/>
      <w:r w:rsidRPr="00B45423">
        <w:rPr>
          <w:rFonts w:cstheme="minorHAnsi"/>
        </w:rPr>
        <w:t xml:space="preserve">“ </w:t>
      </w:r>
      <w:commentRangeEnd w:id="32"/>
      <w:ins w:id="33" w:author="ngs" w:date="2018-02-15T18:11:00Z">
        <w:r w:rsidR="00C75008">
          <w:rPr>
            <w:rStyle w:val="Funotenzeichen"/>
            <w:rFonts w:cstheme="minorHAnsi"/>
          </w:rPr>
          <w:footnoteReference w:id="3"/>
        </w:r>
      </w:ins>
      <w:r w:rsidR="000A1273">
        <w:rPr>
          <w:rFonts w:cstheme="minorHAnsi"/>
        </w:rPr>
        <w:t xml:space="preserve"> </w:t>
      </w:r>
      <w:r w:rsidR="00C75008">
        <w:rPr>
          <w:rStyle w:val="Kommentarzeichen"/>
        </w:rPr>
        <w:commentReference w:id="32"/>
      </w:r>
      <w:r w:rsidRPr="00B45423">
        <w:rPr>
          <w:rFonts w:cstheme="minorHAnsi"/>
        </w:rPr>
        <w:t xml:space="preserve">zunutze. Diese stellen je ein </w:t>
      </w:r>
      <w:proofErr w:type="spellStart"/>
      <w:r w:rsidRPr="00B45423">
        <w:rPr>
          <w:rFonts w:cstheme="minorHAnsi"/>
        </w:rPr>
        <w:t>LatLng</w:t>
      </w:r>
      <w:proofErr w:type="spellEnd"/>
      <w:r w:rsidRPr="00B45423">
        <w:rPr>
          <w:rFonts w:cstheme="minorHAnsi"/>
        </w:rPr>
        <w:t xml:space="preserve">-Objekt für die Nordost- und eines für die Südwestecke des derzeitigen Kartenausschnittes zur Verfügung. Diese Koordinaten </w:t>
      </w:r>
      <w:r w:rsidR="000353AD" w:rsidRPr="00B45423">
        <w:rPr>
          <w:rFonts w:cstheme="minorHAnsi"/>
        </w:rPr>
        <w:t xml:space="preserve">werden dann einzeln </w:t>
      </w:r>
      <w:r w:rsidRPr="00B45423">
        <w:rPr>
          <w:rFonts w:cstheme="minorHAnsi"/>
        </w:rPr>
        <w:t xml:space="preserve">mit den </w:t>
      </w:r>
      <w:r w:rsidR="00070A93" w:rsidRPr="00B45423">
        <w:rPr>
          <w:rFonts w:cstheme="minorHAnsi"/>
        </w:rPr>
        <w:t xml:space="preserve">Stationskoordinaten verglichen, um so diejenigen Stationen herauszufiltern, die sich im betreffenden Ausschnitt befinden. Für jede der gefundenen Stationen wird ein Marker gesetzt. Eventuell vorher vorhandene Marker werden entfernt. Dies ist besonders wichtig für den Fall, dass der Kartenausschnitt nach der letzten Suche verkleinert </w:t>
      </w:r>
      <w:r w:rsidR="00070A93" w:rsidRPr="00B45423">
        <w:rPr>
          <w:rFonts w:cstheme="minorHAnsi"/>
        </w:rPr>
        <w:lastRenderedPageBreak/>
        <w:t>wurde und die neue Suche demnach nicht auf alle derzeit gesetzten Marker zutrifft. Bei dieser Art, Stationen zu suchen, wird der Kartenausschnitt ausschließlich durch den Nutzer manipuliert.</w:t>
      </w:r>
    </w:p>
    <w:p w14:paraId="0450838D" w14:textId="5C684527" w:rsidR="00B258D0" w:rsidRDefault="00070A93" w:rsidP="00B258D0">
      <w:pPr>
        <w:rPr>
          <w:rFonts w:cstheme="minorHAnsi"/>
        </w:rPr>
      </w:pPr>
      <w:r w:rsidRPr="00B45423">
        <w:rPr>
          <w:rFonts w:cstheme="minorHAnsi"/>
        </w:rPr>
        <w:t xml:space="preserve">Über das Suchfeld lässt sich gezielt eine Station </w:t>
      </w:r>
      <w:r w:rsidR="00FF5F4E">
        <w:rPr>
          <w:rFonts w:cstheme="minorHAnsi"/>
        </w:rPr>
        <w:t>ihrem</w:t>
      </w:r>
      <w:r w:rsidRPr="00B45423">
        <w:rPr>
          <w:rFonts w:cstheme="minorHAnsi"/>
        </w:rPr>
        <w:t xml:space="preserve"> Namen </w:t>
      </w:r>
      <w:r w:rsidR="00FF5F4E">
        <w:rPr>
          <w:rFonts w:cstheme="minorHAnsi"/>
        </w:rPr>
        <w:t xml:space="preserve">nach </w:t>
      </w:r>
      <w:r w:rsidRPr="00B45423">
        <w:rPr>
          <w:rFonts w:cstheme="minorHAnsi"/>
        </w:rPr>
        <w:t xml:space="preserve">auswählen. Nach Klick auf diese Station wird ein Marker für </w:t>
      </w:r>
      <w:r w:rsidR="00FF5F4E">
        <w:rPr>
          <w:rFonts w:cstheme="minorHAnsi"/>
        </w:rPr>
        <w:t xml:space="preserve">sie </w:t>
      </w:r>
      <w:r w:rsidRPr="00B45423">
        <w:rPr>
          <w:rFonts w:cstheme="minorHAnsi"/>
        </w:rPr>
        <w:t xml:space="preserve">hinzugefügt. In diesem Fall </w:t>
      </w:r>
      <w:r w:rsidR="00500B9D" w:rsidRPr="00B45423">
        <w:rPr>
          <w:rFonts w:cstheme="minorHAnsi"/>
        </w:rPr>
        <w:t xml:space="preserve">wird nur ein </w:t>
      </w:r>
      <w:r w:rsidRPr="00B45423">
        <w:rPr>
          <w:rFonts w:cstheme="minorHAnsi"/>
        </w:rPr>
        <w:t xml:space="preserve">Marker entfernt, </w:t>
      </w:r>
      <w:r w:rsidR="00873A58" w:rsidRPr="00B45423">
        <w:rPr>
          <w:rFonts w:cstheme="minorHAnsi"/>
        </w:rPr>
        <w:t>der sich</w:t>
      </w:r>
      <w:r w:rsidR="00FF5F4E">
        <w:rPr>
          <w:rFonts w:cstheme="minorHAnsi"/>
        </w:rPr>
        <w:t xml:space="preserve"> unter Umständen</w:t>
      </w:r>
      <w:r w:rsidR="00873A58" w:rsidRPr="00B45423">
        <w:rPr>
          <w:rFonts w:cstheme="minorHAnsi"/>
        </w:rPr>
        <w:t xml:space="preserve"> bereits auf ebendieser Stelle befindet, um Duplikate zu vermeiden. Die restlichen Marker werden an ihrem Ort belassen. Des Weiteren wird die Karte bei gleichbleibendem Zoom </w:t>
      </w:r>
      <w:r w:rsidR="00414EAA" w:rsidRPr="00B45423">
        <w:rPr>
          <w:rFonts w:cstheme="minorHAnsi"/>
        </w:rPr>
        <w:t>auf den gew</w:t>
      </w:r>
      <w:r w:rsidR="00B9445D" w:rsidRPr="00B45423">
        <w:rPr>
          <w:rFonts w:cstheme="minorHAnsi"/>
        </w:rPr>
        <w:t>ählten Bahnhof zentriert. Das en</w:t>
      </w:r>
      <w:r w:rsidR="00414EAA" w:rsidRPr="00B45423">
        <w:rPr>
          <w:rFonts w:cstheme="minorHAnsi"/>
        </w:rPr>
        <w:t xml:space="preserve">tsprechende Detailfenster wird eingeblendet. Google </w:t>
      </w:r>
      <w:proofErr w:type="spellStart"/>
      <w:r w:rsidR="00414EAA" w:rsidRPr="00B45423">
        <w:rPr>
          <w:rFonts w:cstheme="minorHAnsi"/>
        </w:rPr>
        <w:t>Maps</w:t>
      </w:r>
      <w:proofErr w:type="spellEnd"/>
      <w:r w:rsidR="00414EAA" w:rsidRPr="00B45423">
        <w:rPr>
          <w:rFonts w:cstheme="minorHAnsi"/>
        </w:rPr>
        <w:t xml:space="preserve"> stellt eine Pan-</w:t>
      </w:r>
      <w:proofErr w:type="spellStart"/>
      <w:r w:rsidR="00414EAA" w:rsidRPr="00B45423">
        <w:rPr>
          <w:rFonts w:cstheme="minorHAnsi"/>
        </w:rPr>
        <w:t>By</w:t>
      </w:r>
      <w:proofErr w:type="spellEnd"/>
      <w:r w:rsidR="00414EAA" w:rsidRPr="00B45423">
        <w:rPr>
          <w:rFonts w:cstheme="minorHAnsi"/>
        </w:rPr>
        <w:t>-</w:t>
      </w:r>
      <w:r w:rsidR="00B258D0" w:rsidRPr="00B45423">
        <w:rPr>
          <w:rFonts w:cstheme="minorHAnsi"/>
        </w:rPr>
        <w:t>M</w:t>
      </w:r>
      <w:r w:rsidR="00414EAA" w:rsidRPr="00B45423">
        <w:rPr>
          <w:rFonts w:cstheme="minorHAnsi"/>
        </w:rPr>
        <w:t>e</w:t>
      </w:r>
      <w:r w:rsidR="00B258D0" w:rsidRPr="00B45423">
        <w:rPr>
          <w:rFonts w:cstheme="minorHAnsi"/>
        </w:rPr>
        <w:t xml:space="preserve">thode zur Verfügung, </w:t>
      </w:r>
      <w:r w:rsidR="00EC155D" w:rsidRPr="00B45423">
        <w:rPr>
          <w:rFonts w:cstheme="minorHAnsi"/>
        </w:rPr>
        <w:t>mithilfe derer die Karte dann nach oben verschoben wird</w:t>
      </w:r>
      <w:r w:rsidR="00B258D0" w:rsidRPr="00B45423">
        <w:rPr>
          <w:rFonts w:cstheme="minorHAnsi"/>
        </w:rPr>
        <w:t xml:space="preserve">, </w:t>
      </w:r>
      <w:r w:rsidR="00EC155D" w:rsidRPr="00B45423">
        <w:rPr>
          <w:rFonts w:cstheme="minorHAnsi"/>
        </w:rPr>
        <w:t xml:space="preserve">damit sich </w:t>
      </w:r>
      <w:r w:rsidR="00B258D0" w:rsidRPr="00B45423">
        <w:rPr>
          <w:rFonts w:cstheme="minorHAnsi"/>
        </w:rPr>
        <w:t>auch nach Öffnen des Detailfensters de</w:t>
      </w:r>
      <w:r w:rsidR="00EC155D" w:rsidRPr="00B45423">
        <w:rPr>
          <w:rFonts w:cstheme="minorHAnsi"/>
        </w:rPr>
        <w:t>r neu gesetzte Marker</w:t>
      </w:r>
      <w:r w:rsidR="00B258D0" w:rsidRPr="00B45423">
        <w:rPr>
          <w:rFonts w:cstheme="minorHAnsi"/>
        </w:rPr>
        <w:t xml:space="preserve"> </w:t>
      </w:r>
      <w:r w:rsidR="00EC155D" w:rsidRPr="00B45423">
        <w:rPr>
          <w:rFonts w:cstheme="minorHAnsi"/>
        </w:rPr>
        <w:t>im sichtbaren Kartenausschnitt befindet</w:t>
      </w:r>
      <w:r w:rsidR="00414EAA" w:rsidRPr="00B45423">
        <w:rPr>
          <w:rFonts w:cstheme="minorHAnsi"/>
        </w:rPr>
        <w:t>.</w:t>
      </w:r>
    </w:p>
    <w:p w14:paraId="41DC090B" w14:textId="47F2AB45" w:rsidR="00FF5F4E" w:rsidRPr="00B45423" w:rsidRDefault="00AA45AC" w:rsidP="00B258D0">
      <w:pPr>
        <w:rPr>
          <w:rFonts w:cstheme="minorHAnsi"/>
        </w:rPr>
      </w:pPr>
      <w:r>
        <w:rPr>
          <w:rFonts w:cstheme="minorHAnsi"/>
        </w:rPr>
        <w:t xml:space="preserve">Der zweite Verwendungsort einer Google </w:t>
      </w:r>
      <w:proofErr w:type="spellStart"/>
      <w:r>
        <w:rPr>
          <w:rFonts w:cstheme="minorHAnsi"/>
        </w:rPr>
        <w:t>Maps</w:t>
      </w:r>
      <w:proofErr w:type="spellEnd"/>
      <w:r>
        <w:rPr>
          <w:rFonts w:cstheme="minorHAnsi"/>
        </w:rPr>
        <w:t xml:space="preserve"> Karte ist die </w:t>
      </w:r>
      <w:proofErr w:type="spellStart"/>
      <w:r>
        <w:rPr>
          <w:rFonts w:cstheme="minorHAnsi"/>
        </w:rPr>
        <w:t>Fasta</w:t>
      </w:r>
      <w:proofErr w:type="spellEnd"/>
      <w:r>
        <w:rPr>
          <w:rFonts w:cstheme="minorHAnsi"/>
        </w:rPr>
        <w:t xml:space="preserve"> Page. Hier wird die Karte auf den aktuellen Bahnhof zentriert geöffnet und zeigt die für diesen vorhandenen Aufzüge und Rolltreppen. Dabei werden die beiden Anlagentypen jeweils mit spezifischen Markern gekennzeichnet. Dem Nutzer wird so auf den ersten Blick deutlich, um was für eine Anlage es sich handelt und ob sie derzeit genutzt werden kann. Hierbei nutzen wir die von der API zur Verfügung gestellte Funktion, eine</w:t>
      </w:r>
      <w:r w:rsidR="002A77DE">
        <w:rPr>
          <w:rFonts w:cstheme="minorHAnsi"/>
        </w:rPr>
        <w:t xml:space="preserve"> benutzerdefinierte</w:t>
      </w:r>
      <w:r>
        <w:rPr>
          <w:rFonts w:cstheme="minorHAnsi"/>
        </w:rPr>
        <w:t xml:space="preserve"> Grafik als </w:t>
      </w:r>
      <w:proofErr w:type="spellStart"/>
      <w:r>
        <w:rPr>
          <w:rFonts w:cstheme="minorHAnsi"/>
        </w:rPr>
        <w:t>Markericon</w:t>
      </w:r>
      <w:proofErr w:type="spellEnd"/>
      <w:r>
        <w:rPr>
          <w:rFonts w:cstheme="minorHAnsi"/>
        </w:rPr>
        <w:t xml:space="preserve"> zu verwenden. </w:t>
      </w:r>
      <w:r w:rsidR="002A77DE">
        <w:rPr>
          <w:rFonts w:cstheme="minorHAnsi"/>
        </w:rPr>
        <w:t xml:space="preserve">Je nach Anlage wird dann dynamisch über den Dateinamen der Grafik der passende Marker für jede Anlage hinzugefügt. Auch die Größe der Icons lässt sich individuell einstellen. So ist das </w:t>
      </w:r>
      <w:proofErr w:type="spellStart"/>
      <w:r w:rsidR="002A77DE">
        <w:rPr>
          <w:rFonts w:cstheme="minorHAnsi"/>
        </w:rPr>
        <w:t>Markericon</w:t>
      </w:r>
      <w:proofErr w:type="spellEnd"/>
      <w:r w:rsidR="002A77DE">
        <w:rPr>
          <w:rFonts w:cstheme="minorHAnsi"/>
        </w:rPr>
        <w:t xml:space="preserve"> beim Anzeigen eines Parkplatzes etwas größer abgebildet, da es zu diesem Zeitpunkt die einzige Information auf der Karte ist und dem Nutzer so schneller ins Auge fällt.</w:t>
      </w:r>
    </w:p>
    <w:p w14:paraId="1FD37D9C" w14:textId="77777777" w:rsidR="00033104" w:rsidRDefault="00033104" w:rsidP="00033104">
      <w:pPr>
        <w:rPr>
          <w:rFonts w:cstheme="minorHAnsi"/>
        </w:rPr>
      </w:pPr>
    </w:p>
    <w:p w14:paraId="2731C94E" w14:textId="622FEBAB" w:rsidR="0077775F" w:rsidRDefault="0077775F" w:rsidP="00033104">
      <w:pPr>
        <w:rPr>
          <w:rFonts w:cstheme="minorHAnsi"/>
          <w:sz w:val="28"/>
        </w:rPr>
      </w:pPr>
      <w:commentRangeStart w:id="35"/>
      <w:r>
        <w:rPr>
          <w:rFonts w:cstheme="minorHAnsi"/>
          <w:sz w:val="28"/>
        </w:rPr>
        <w:t>Implementierung</w:t>
      </w:r>
      <w:commentRangeEnd w:id="35"/>
      <w:r w:rsidR="00E20474">
        <w:rPr>
          <w:rStyle w:val="Kommentarzeichen"/>
        </w:rPr>
        <w:commentReference w:id="35"/>
      </w:r>
    </w:p>
    <w:p w14:paraId="1077E243" w14:textId="3AA0DB7B" w:rsidR="0077775F" w:rsidRDefault="00B85D8C" w:rsidP="00033104">
      <w:pPr>
        <w:rPr>
          <w:rFonts w:cstheme="minorHAnsi"/>
        </w:rPr>
      </w:pPr>
      <w:r>
        <w:rPr>
          <w:rFonts w:cstheme="minorHAnsi"/>
        </w:rPr>
        <w:t xml:space="preserve">Nach dem erfolgreichen Abrufen der Stationsdaten war unser erstes Ziel, eine Station zu suchen und auf der Karte anzeigen zu lassen. Die eventbasierte Funktionalität des </w:t>
      </w:r>
      <w:proofErr w:type="spellStart"/>
      <w:r>
        <w:rPr>
          <w:rFonts w:cstheme="minorHAnsi"/>
        </w:rPr>
        <w:t>Ionic</w:t>
      </w:r>
      <w:proofErr w:type="spellEnd"/>
      <w:r>
        <w:rPr>
          <w:rFonts w:cstheme="minorHAnsi"/>
        </w:rPr>
        <w:t xml:space="preserve">-Suchfeldes . </w:t>
      </w:r>
      <w:r w:rsidR="000E5079">
        <w:rPr>
          <w:rFonts w:cstheme="minorHAnsi"/>
        </w:rPr>
        <w:t>Darunter wird eine Liste „</w:t>
      </w:r>
      <w:proofErr w:type="spellStart"/>
      <w:r w:rsidR="000E5079">
        <w:rPr>
          <w:rFonts w:cstheme="minorHAnsi"/>
        </w:rPr>
        <w:t>FilteredStations</w:t>
      </w:r>
      <w:proofErr w:type="spellEnd"/>
      <w:r w:rsidR="000E5079">
        <w:rPr>
          <w:rFonts w:cstheme="minorHAnsi"/>
        </w:rPr>
        <w:t>“ angezeigt, die den Inhalt eines zusätzlichen Arrays aller Stationsnamen ausgibt. Die Wahl, zum Hauptarray mit allen Stationsdaten noch ein zusätzliches zu speichern, welches nur die Namen enthält, trafen wir aus zwei Gründen</w:t>
      </w:r>
      <w:r w:rsidR="00060C15">
        <w:rPr>
          <w:rFonts w:cstheme="minorHAnsi"/>
        </w:rPr>
        <w:t>:</w:t>
      </w:r>
      <w:r w:rsidR="000E5079">
        <w:rPr>
          <w:rFonts w:cstheme="minorHAnsi"/>
        </w:rPr>
        <w:t xml:space="preserve"> Die Stationen müssen bei jeder Veränderung des Suchfeldinhaltes neu gefiltert werden</w:t>
      </w:r>
      <w:r w:rsidR="00060C15">
        <w:rPr>
          <w:rFonts w:cstheme="minorHAnsi"/>
        </w:rPr>
        <w:t xml:space="preserve">. Demnach ist es notwendig, dass ein Array zu jedem Zeitpunkt alle Stationen enthält, um das Ergebnis bei verändertem Input zurücksetzen zu können, weshalb für die gefilterten Stationen ein zweites Feld gebraucht wird. Dieses entschieden wir nur mit den Namen der Stationen zu befüllen, nachdem </w:t>
      </w:r>
      <w:r w:rsidR="000E5079">
        <w:rPr>
          <w:rFonts w:cstheme="minorHAnsi"/>
        </w:rPr>
        <w:t>wir zu dem Schluss</w:t>
      </w:r>
      <w:r w:rsidR="00060C15">
        <w:rPr>
          <w:rFonts w:cstheme="minorHAnsi"/>
        </w:rPr>
        <w:t xml:space="preserve"> gekommen waren</w:t>
      </w:r>
      <w:r w:rsidR="000E5079">
        <w:rPr>
          <w:rFonts w:cstheme="minorHAnsi"/>
        </w:rPr>
        <w:t xml:space="preserve">, dass </w:t>
      </w:r>
      <w:r w:rsidR="00060C15">
        <w:rPr>
          <w:rFonts w:cstheme="minorHAnsi"/>
        </w:rPr>
        <w:t xml:space="preserve">das wiederholte </w:t>
      </w:r>
      <w:r w:rsidR="000E5079">
        <w:rPr>
          <w:rFonts w:cstheme="minorHAnsi"/>
        </w:rPr>
        <w:t xml:space="preserve">Filtern </w:t>
      </w:r>
      <w:r w:rsidR="00060C15">
        <w:rPr>
          <w:rFonts w:cstheme="minorHAnsi"/>
        </w:rPr>
        <w:t xml:space="preserve">umso schneller geht, je weniger Daten das Array enthält. </w:t>
      </w:r>
    </w:p>
    <w:p w14:paraId="121DDE85" w14:textId="1F82AAC1" w:rsidR="00AD67D1" w:rsidRPr="0077775F" w:rsidRDefault="00AD67D1" w:rsidP="00033104">
      <w:pPr>
        <w:rPr>
          <w:rFonts w:cstheme="minorHAnsi"/>
        </w:rPr>
      </w:pPr>
      <w:r>
        <w:rPr>
          <w:rFonts w:cstheme="minorHAnsi"/>
        </w:rPr>
        <w:t xml:space="preserve">Dem Nutzer wird die Möglichkeit geboten, Stationen als Favoriten zu markieren. Diese werden dann in einem dritten Array gespeichert, welches ebenfalls nur die Stationsnamen enthält. </w:t>
      </w:r>
    </w:p>
    <w:p w14:paraId="3C046A89" w14:textId="77777777" w:rsidR="0077775F" w:rsidRPr="00B45423" w:rsidRDefault="0077775F" w:rsidP="00033104">
      <w:pPr>
        <w:rPr>
          <w:rFonts w:cstheme="minorHAnsi"/>
        </w:rPr>
      </w:pPr>
    </w:p>
    <w:p w14:paraId="0F8684CB" w14:textId="238631A4" w:rsidR="000824AE" w:rsidRPr="00B45423" w:rsidRDefault="007C38DD" w:rsidP="000824AE">
      <w:pPr>
        <w:rPr>
          <w:rFonts w:cstheme="minorHAnsi"/>
          <w:b/>
        </w:rPr>
      </w:pPr>
      <w:r>
        <w:rPr>
          <w:rFonts w:cstheme="minorHAnsi"/>
          <w:b/>
        </w:rPr>
        <w:t xml:space="preserve">2.2 </w:t>
      </w:r>
      <w:proofErr w:type="spellStart"/>
      <w:r w:rsidR="000824AE" w:rsidRPr="00B45423">
        <w:rPr>
          <w:rFonts w:cstheme="minorHAnsi"/>
          <w:b/>
        </w:rPr>
        <w:t>Ionic</w:t>
      </w:r>
      <w:proofErr w:type="spellEnd"/>
      <w:r w:rsidR="000824AE" w:rsidRPr="00B45423">
        <w:rPr>
          <w:rFonts w:cstheme="minorHAnsi"/>
          <w:b/>
        </w:rPr>
        <w:t xml:space="preserve"> Framework</w:t>
      </w:r>
    </w:p>
    <w:p w14:paraId="36A11F49" w14:textId="77777777" w:rsidR="000824AE" w:rsidRPr="00B45423" w:rsidRDefault="000824AE" w:rsidP="000824AE">
      <w:pPr>
        <w:rPr>
          <w:rFonts w:cstheme="minorHAnsi"/>
        </w:rPr>
      </w:pPr>
      <w:r w:rsidRPr="00B45423">
        <w:rPr>
          <w:rFonts w:cstheme="minorHAnsi"/>
        </w:rPr>
        <w:t xml:space="preserve">Das </w:t>
      </w:r>
      <w:proofErr w:type="spellStart"/>
      <w:r w:rsidRPr="00B45423">
        <w:rPr>
          <w:rFonts w:cstheme="minorHAnsi"/>
        </w:rPr>
        <w:t>Ionic</w:t>
      </w:r>
      <w:proofErr w:type="spellEnd"/>
      <w:r w:rsidRPr="00B45423">
        <w:rPr>
          <w:rFonts w:cstheme="minorHAnsi"/>
        </w:rPr>
        <w:t>-Framework ist ein Open-Source Framework zur Erstellung nativer Apps.</w:t>
      </w:r>
      <w:r w:rsidRPr="00B45423">
        <w:rPr>
          <w:rFonts w:cstheme="minorHAnsi"/>
          <w:vertAlign w:val="superscript"/>
        </w:rPr>
        <w:footnoteReference w:id="4"/>
      </w:r>
      <w:r w:rsidRPr="00B45423">
        <w:rPr>
          <w:rFonts w:cstheme="minorHAnsi"/>
        </w:rPr>
        <w:t xml:space="preserve"> Eine native App bezeichnet dabei eine Anwendung, die speziell für das Betriebssystem des jeweiligen Endgerätes gestaltet ist. Vermarktet werden diese meistens über die individuellen Verkaufsplattformen der Betriebssysteme (z.B. Google Market, App Store, etc.).</w:t>
      </w:r>
      <w:r w:rsidRPr="00B45423">
        <w:rPr>
          <w:rFonts w:cstheme="minorHAnsi"/>
          <w:vertAlign w:val="superscript"/>
        </w:rPr>
        <w:footnoteReference w:id="5"/>
      </w:r>
      <w:r w:rsidRPr="00B45423">
        <w:rPr>
          <w:rFonts w:cstheme="minorHAnsi"/>
        </w:rPr>
        <w:t xml:space="preserve"> </w:t>
      </w:r>
    </w:p>
    <w:p w14:paraId="5E3A0E8E" w14:textId="259F4AFE" w:rsidR="000824AE" w:rsidRPr="00B45423" w:rsidRDefault="000824AE" w:rsidP="000824AE">
      <w:pPr>
        <w:rPr>
          <w:rFonts w:cstheme="minorHAnsi"/>
        </w:rPr>
      </w:pPr>
      <w:r w:rsidRPr="00B45423">
        <w:rPr>
          <w:rFonts w:cstheme="minorHAnsi"/>
        </w:rPr>
        <w:lastRenderedPageBreak/>
        <w:t xml:space="preserve">Die Komponenten der nativen App werden dabei mithilfe von HTML, CSS und JavaScript zusammengesetzt und können so auch von Webentwicklern </w:t>
      </w:r>
      <w:r w:rsidRPr="00B45423">
        <w:rPr>
          <w:rFonts w:cstheme="minorHAnsi"/>
          <w:highlight w:val="yellow"/>
        </w:rPr>
        <w:t xml:space="preserve">schnell </w:t>
      </w:r>
      <w:del w:id="36" w:author="ngs" w:date="2018-02-15T18:02:00Z">
        <w:r w:rsidRPr="00B45423" w:rsidDel="00745D2B">
          <w:rPr>
            <w:rFonts w:cstheme="minorHAnsi"/>
            <w:highlight w:val="yellow"/>
          </w:rPr>
          <w:delText xml:space="preserve">gebaut </w:delText>
        </w:r>
      </w:del>
      <w:ins w:id="37" w:author="ngs" w:date="2018-02-15T18:02:00Z">
        <w:r w:rsidR="00745D2B">
          <w:rPr>
            <w:rFonts w:cstheme="minorHAnsi"/>
            <w:highlight w:val="yellow"/>
          </w:rPr>
          <w:t xml:space="preserve"> erstellt </w:t>
        </w:r>
      </w:ins>
      <w:r w:rsidRPr="00B45423">
        <w:rPr>
          <w:rFonts w:cstheme="minorHAnsi"/>
          <w:highlight w:val="yellow"/>
        </w:rPr>
        <w:t>werden</w:t>
      </w:r>
      <w:r w:rsidRPr="00B45423">
        <w:rPr>
          <w:rFonts w:cstheme="minorHAnsi"/>
        </w:rPr>
        <w:t>.</w:t>
      </w:r>
      <w:r w:rsidRPr="00B45423">
        <w:rPr>
          <w:rStyle w:val="Funotenzeichen"/>
          <w:rFonts w:cstheme="minorHAnsi"/>
        </w:rPr>
        <w:footnoteReference w:id="6"/>
      </w:r>
      <w:r w:rsidRPr="00B45423">
        <w:rPr>
          <w:rFonts w:cstheme="minorHAnsi"/>
        </w:rPr>
        <w:t xml:space="preserve"> Ein erklärtes Ziel des Frameworks ist es dabei, dass Web-Entwickler schon vorhandene Kenntnisse weiternutzen können und möglichst wenig Neues erlernen müssen.</w:t>
      </w:r>
      <w:r w:rsidRPr="00B45423">
        <w:rPr>
          <w:rStyle w:val="Funotenzeichen"/>
          <w:rFonts w:cstheme="minorHAnsi"/>
        </w:rPr>
        <w:footnoteReference w:id="7"/>
      </w:r>
      <w:r w:rsidRPr="00B45423">
        <w:rPr>
          <w:rFonts w:cstheme="minorHAnsi"/>
        </w:rPr>
        <w:t xml:space="preserve">  Ein weiterer Fokus des Frameworks liegt auf simpler UI Interaktion </w:t>
      </w:r>
      <w:commentRangeStart w:id="38"/>
      <w:commentRangeStart w:id="39"/>
      <w:r w:rsidRPr="00B45423">
        <w:rPr>
          <w:rFonts w:cstheme="minorHAnsi"/>
        </w:rPr>
        <w:t xml:space="preserve">und </w:t>
      </w:r>
      <w:r w:rsidRPr="00B45423">
        <w:rPr>
          <w:rFonts w:cstheme="minorHAnsi"/>
          <w:highlight w:val="yellow"/>
        </w:rPr>
        <w:t xml:space="preserve">dem </w:t>
      </w:r>
      <w:r w:rsidR="000E234B" w:rsidRPr="00B45423">
        <w:rPr>
          <w:rFonts w:cstheme="minorHAnsi"/>
          <w:highlight w:val="yellow"/>
        </w:rPr>
        <w:t xml:space="preserve">plattformspezifischen </w:t>
      </w:r>
      <w:r w:rsidRPr="00B45423">
        <w:rPr>
          <w:rFonts w:cstheme="minorHAnsi"/>
          <w:highlight w:val="yellow"/>
        </w:rPr>
        <w:t>Aussehen d</w:t>
      </w:r>
      <w:r w:rsidRPr="00B45423">
        <w:rPr>
          <w:rFonts w:cstheme="minorHAnsi"/>
        </w:rPr>
        <w:t xml:space="preserve">er </w:t>
      </w:r>
      <w:commentRangeEnd w:id="38"/>
      <w:r w:rsidR="00EE2F40" w:rsidRPr="00B45423">
        <w:rPr>
          <w:rStyle w:val="Kommentarzeichen"/>
          <w:rFonts w:cstheme="minorHAnsi"/>
          <w:sz w:val="22"/>
          <w:szCs w:val="22"/>
        </w:rPr>
        <w:commentReference w:id="38"/>
      </w:r>
      <w:commentRangeEnd w:id="39"/>
      <w:r w:rsidR="00745D2B">
        <w:rPr>
          <w:rStyle w:val="Kommentarzeichen"/>
        </w:rPr>
        <w:commentReference w:id="39"/>
      </w:r>
      <w:r w:rsidRPr="00B45423">
        <w:rPr>
          <w:rFonts w:cstheme="minorHAnsi"/>
        </w:rPr>
        <w:t>zu erstellenden App.</w:t>
      </w:r>
      <w:r w:rsidRPr="00B45423">
        <w:rPr>
          <w:rStyle w:val="Funotenzeichen"/>
          <w:rFonts w:cstheme="minorHAnsi"/>
        </w:rPr>
        <w:footnoteReference w:id="8"/>
      </w:r>
      <w:r w:rsidRPr="00B45423">
        <w:rPr>
          <w:rFonts w:cstheme="minorHAnsi"/>
        </w:rPr>
        <w:t xml:space="preserve"> Die Realisierung der Funktionen erfolgt dabei in einer Art und Weise, die sich gut als „Stack“ beschreiben lässt.</w:t>
      </w:r>
      <w:r w:rsidRPr="00B45423">
        <w:rPr>
          <w:rStyle w:val="Funotenzeichen"/>
          <w:rFonts w:cstheme="minorHAnsi"/>
        </w:rPr>
        <w:footnoteReference w:id="9"/>
      </w:r>
      <w:r w:rsidRPr="00B45423">
        <w:rPr>
          <w:rFonts w:cstheme="minorHAnsi"/>
        </w:rPr>
        <w:t xml:space="preserve"> Auf der ersten Stufe steht das </w:t>
      </w:r>
      <w:proofErr w:type="spellStart"/>
      <w:r w:rsidRPr="00B45423">
        <w:rPr>
          <w:rFonts w:cstheme="minorHAnsi"/>
        </w:rPr>
        <w:t>Ionic</w:t>
      </w:r>
      <w:proofErr w:type="spellEnd"/>
      <w:r w:rsidRPr="00B45423">
        <w:rPr>
          <w:rFonts w:cstheme="minorHAnsi"/>
        </w:rPr>
        <w:t>-Framework an sich. Hiermit kann eine gut aussehende Benutzeroberfläche erstellt werden, die im Browser getestet werden kann. Außerdem steht ein Kommandozeilenwerkzeug (CLI) zur Verfügung, um bequem Verwaltungsaufgaben, wie das Erstellen von Seiten, ausführen zu können.</w:t>
      </w:r>
      <w:r w:rsidRPr="00B45423">
        <w:rPr>
          <w:rStyle w:val="Funotenzeichen"/>
          <w:rFonts w:cstheme="minorHAnsi"/>
        </w:rPr>
        <w:footnoteReference w:id="10"/>
      </w:r>
      <w:r w:rsidRPr="00B45423">
        <w:rPr>
          <w:rFonts w:cstheme="minorHAnsi"/>
        </w:rPr>
        <w:t xml:space="preserve"> </w:t>
      </w:r>
      <w:r w:rsidRPr="00B45423">
        <w:rPr>
          <w:rFonts w:cstheme="minorHAnsi"/>
          <w:highlight w:val="yellow"/>
        </w:rPr>
        <w:t>Beim eigentlichen</w:t>
      </w:r>
      <w:r w:rsidRPr="00B45423">
        <w:rPr>
          <w:rFonts w:cstheme="minorHAnsi"/>
        </w:rPr>
        <w:t xml:space="preserve"> </w:t>
      </w:r>
      <w:proofErr w:type="spellStart"/>
      <w:r w:rsidRPr="00B45423">
        <w:rPr>
          <w:rFonts w:cstheme="minorHAnsi"/>
          <w:highlight w:val="magenta"/>
        </w:rPr>
        <w:t>Ionic</w:t>
      </w:r>
      <w:proofErr w:type="spellEnd"/>
      <w:r w:rsidRPr="00B45423">
        <w:rPr>
          <w:rFonts w:cstheme="minorHAnsi"/>
          <w:highlight w:val="magenta"/>
        </w:rPr>
        <w:t xml:space="preserve"> Paket</w:t>
      </w:r>
      <w:r w:rsidRPr="00B45423">
        <w:rPr>
          <w:rFonts w:cstheme="minorHAnsi"/>
        </w:rPr>
        <w:t xml:space="preserve"> handelt es sich um ein </w:t>
      </w:r>
      <w:proofErr w:type="spellStart"/>
      <w:r w:rsidRPr="00B45423">
        <w:rPr>
          <w:rFonts w:cstheme="minorHAnsi"/>
        </w:rPr>
        <w:t>npm</w:t>
      </w:r>
      <w:proofErr w:type="spellEnd"/>
      <w:r w:rsidRPr="00B45423">
        <w:rPr>
          <w:rFonts w:cstheme="minorHAnsi"/>
        </w:rPr>
        <w:t>-Modul</w:t>
      </w:r>
      <w:r w:rsidRPr="00B45423">
        <w:rPr>
          <w:rStyle w:val="Funotenzeichen"/>
          <w:rFonts w:cstheme="minorHAnsi"/>
        </w:rPr>
        <w:footnoteReference w:id="11"/>
      </w:r>
      <w:r w:rsidRPr="00B45423">
        <w:rPr>
          <w:rFonts w:cstheme="minorHAnsi"/>
        </w:rPr>
        <w:t xml:space="preserve">, welches über die Plattform Node.JS installiert werden kann. Unter Windows ist es dafür nötig, sich ein Terminal herunterzuladen, über welches Node.JS dann ausgeführt werden kann, unter Linux und </w:t>
      </w:r>
      <w:proofErr w:type="spellStart"/>
      <w:r w:rsidRPr="00B45423">
        <w:rPr>
          <w:rFonts w:cstheme="minorHAnsi"/>
        </w:rPr>
        <w:t>macOS</w:t>
      </w:r>
      <w:proofErr w:type="spellEnd"/>
      <w:r w:rsidRPr="00B45423">
        <w:rPr>
          <w:rFonts w:cstheme="minorHAnsi"/>
        </w:rPr>
        <w:t xml:space="preserve"> wird dieses nicht benötigt. Des Weiteren wird </w:t>
      </w:r>
      <w:r w:rsidRPr="00B45423">
        <w:rPr>
          <w:rFonts w:cstheme="minorHAnsi"/>
          <w:highlight w:val="magenta"/>
        </w:rPr>
        <w:t xml:space="preserve">das </w:t>
      </w:r>
      <w:proofErr w:type="spellStart"/>
      <w:r w:rsidRPr="00B45423">
        <w:rPr>
          <w:rFonts w:cstheme="minorHAnsi"/>
          <w:highlight w:val="magenta"/>
        </w:rPr>
        <w:t>Cordova</w:t>
      </w:r>
      <w:proofErr w:type="spellEnd"/>
      <w:r w:rsidRPr="00B45423">
        <w:rPr>
          <w:rFonts w:cstheme="minorHAnsi"/>
          <w:highlight w:val="magenta"/>
        </w:rPr>
        <w:t xml:space="preserve"> </w:t>
      </w:r>
      <w:proofErr w:type="spellStart"/>
      <w:r w:rsidRPr="00B45423">
        <w:rPr>
          <w:rFonts w:cstheme="minorHAnsi"/>
          <w:highlight w:val="magenta"/>
        </w:rPr>
        <w:t>Plugin</w:t>
      </w:r>
      <w:proofErr w:type="spellEnd"/>
      <w:r w:rsidRPr="00B45423">
        <w:rPr>
          <w:rFonts w:cstheme="minorHAnsi"/>
          <w:highlight w:val="magenta"/>
        </w:rPr>
        <w:t xml:space="preserve"> verwendet, um aus dem erstellten Dokument schließlich eine native App zu </w:t>
      </w:r>
      <w:commentRangeStart w:id="40"/>
      <w:commentRangeStart w:id="41"/>
      <w:r w:rsidRPr="00B45423">
        <w:rPr>
          <w:rFonts w:cstheme="minorHAnsi"/>
          <w:highlight w:val="magenta"/>
        </w:rPr>
        <w:t>konstruieren</w:t>
      </w:r>
      <w:commentRangeEnd w:id="40"/>
      <w:r w:rsidRPr="00B45423">
        <w:rPr>
          <w:rStyle w:val="Kommentarzeichen"/>
          <w:rFonts w:cstheme="minorHAnsi"/>
          <w:sz w:val="22"/>
          <w:szCs w:val="22"/>
        </w:rPr>
        <w:commentReference w:id="40"/>
      </w:r>
      <w:commentRangeEnd w:id="41"/>
      <w:r w:rsidR="002B2B49">
        <w:rPr>
          <w:rStyle w:val="Kommentarzeichen"/>
        </w:rPr>
        <w:commentReference w:id="41"/>
      </w:r>
      <w:r w:rsidRPr="00B45423">
        <w:rPr>
          <w:rFonts w:cstheme="minorHAnsi"/>
          <w:highlight w:val="magenta"/>
        </w:rPr>
        <w:t>.</w:t>
      </w:r>
    </w:p>
    <w:p w14:paraId="744D5206" w14:textId="77777777" w:rsidR="000824AE" w:rsidRPr="00B45423" w:rsidRDefault="000824AE" w:rsidP="000824AE">
      <w:pPr>
        <w:rPr>
          <w:rFonts w:cstheme="minorHAnsi"/>
        </w:rPr>
      </w:pPr>
      <w:r w:rsidRPr="00B45423">
        <w:rPr>
          <w:rFonts w:cstheme="minorHAnsi"/>
        </w:rPr>
        <w:t xml:space="preserve">Doch wie ist das Framework lizenzrechtlich gestaltet? Zunächst einmal ist zu sagen, dass das Framework unter der sogenannten „permissive MIT </w:t>
      </w:r>
      <w:proofErr w:type="spellStart"/>
      <w:r w:rsidRPr="00B45423">
        <w:rPr>
          <w:rFonts w:cstheme="minorHAnsi"/>
        </w:rPr>
        <w:t>license</w:t>
      </w:r>
      <w:proofErr w:type="spellEnd"/>
      <w:r w:rsidRPr="00B45423">
        <w:rPr>
          <w:rFonts w:cstheme="minorHAnsi"/>
        </w:rPr>
        <w:t>“ entwickelt wird.</w:t>
      </w:r>
      <w:r w:rsidRPr="00B45423">
        <w:rPr>
          <w:rStyle w:val="Funotenzeichen"/>
          <w:rFonts w:cstheme="minorHAnsi"/>
        </w:rPr>
        <w:footnoteReference w:id="12"/>
      </w:r>
      <w:r w:rsidRPr="00B45423">
        <w:rPr>
          <w:rFonts w:cstheme="minorHAnsi"/>
        </w:rPr>
        <w:t xml:space="preserve"> Die Dokumentation und die Website hingegen stehen unter der Apache 2 Lizenz.</w:t>
      </w:r>
      <w:r w:rsidRPr="00B45423">
        <w:rPr>
          <w:rStyle w:val="Funotenzeichen"/>
          <w:rFonts w:cstheme="minorHAnsi"/>
        </w:rPr>
        <w:footnoteReference w:id="13"/>
      </w:r>
    </w:p>
    <w:p w14:paraId="201C7B93" w14:textId="1DBDFF84" w:rsidR="000824AE" w:rsidRPr="00B45423" w:rsidRDefault="000824AE" w:rsidP="007C38DD">
      <w:pPr>
        <w:rPr>
          <w:rFonts w:cstheme="minorHAnsi"/>
        </w:rPr>
      </w:pPr>
      <w:r w:rsidRPr="00B45423">
        <w:rPr>
          <w:rFonts w:cstheme="minorHAnsi"/>
        </w:rPr>
        <w:t>Bei Benutzung der MIT Lizenz ist dem Benutzer prinzipiell eine freie Nutzung des unter Lizenz gestellten Inhalts möglich. Zu beachten ist dabei nur, dass der Lizenzhinweis in die erstellte Arbeit zu integrieren ist. Außerdem muss das originale Copyright zu finden sein.</w:t>
      </w:r>
      <w:r w:rsidRPr="00B45423">
        <w:rPr>
          <w:rStyle w:val="Funotenzeichen"/>
          <w:rFonts w:cstheme="minorHAnsi"/>
        </w:rPr>
        <w:footnoteReference w:id="14"/>
      </w:r>
      <w:r w:rsidRPr="00B45423">
        <w:rPr>
          <w:rFonts w:cstheme="minorHAnsi"/>
          <w:noProof/>
          <w:lang w:eastAsia="de-DE"/>
        </w:rPr>
        <w:drawing>
          <wp:inline distT="0" distB="0" distL="0" distR="0" wp14:anchorId="00762027" wp14:editId="4EBC311D">
            <wp:extent cx="6188710" cy="1571625"/>
            <wp:effectExtent l="0" t="0" r="254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1571625"/>
                    </a:xfrm>
                    <a:prstGeom prst="rect">
                      <a:avLst/>
                    </a:prstGeom>
                  </pic:spPr>
                </pic:pic>
              </a:graphicData>
            </a:graphic>
          </wp:inline>
        </w:drawing>
      </w:r>
    </w:p>
    <w:p w14:paraId="7FBD68E7" w14:textId="77777777" w:rsidR="000824AE" w:rsidRPr="00B45423" w:rsidRDefault="000824AE" w:rsidP="000824AE">
      <w:pPr>
        <w:pStyle w:val="Beschriftung"/>
        <w:rPr>
          <w:rFonts w:cstheme="minorHAnsi"/>
          <w:sz w:val="22"/>
          <w:szCs w:val="22"/>
        </w:rPr>
      </w:pPr>
      <w:r w:rsidRPr="00B45423">
        <w:rPr>
          <w:rFonts w:cstheme="minorHAnsi"/>
          <w:sz w:val="22"/>
          <w:szCs w:val="22"/>
        </w:rPr>
        <w:t xml:space="preserve">Abbildung </w:t>
      </w:r>
      <w:r w:rsidRPr="00B45423">
        <w:rPr>
          <w:rFonts w:cstheme="minorHAnsi"/>
          <w:sz w:val="22"/>
          <w:szCs w:val="22"/>
        </w:rPr>
        <w:fldChar w:fldCharType="begin"/>
      </w:r>
      <w:r w:rsidRPr="00B45423">
        <w:rPr>
          <w:rFonts w:cstheme="minorHAnsi"/>
          <w:sz w:val="22"/>
          <w:szCs w:val="22"/>
        </w:rPr>
        <w:instrText xml:space="preserve"> SEQ Abbildung \* ARABIC </w:instrText>
      </w:r>
      <w:r w:rsidRPr="00B45423">
        <w:rPr>
          <w:rFonts w:cstheme="minorHAnsi"/>
          <w:sz w:val="22"/>
          <w:szCs w:val="22"/>
        </w:rPr>
        <w:fldChar w:fldCharType="separate"/>
      </w:r>
      <w:r w:rsidR="000052D5">
        <w:rPr>
          <w:rFonts w:cstheme="minorHAnsi"/>
          <w:noProof/>
          <w:sz w:val="22"/>
          <w:szCs w:val="22"/>
        </w:rPr>
        <w:t>1</w:t>
      </w:r>
      <w:r w:rsidRPr="00B45423">
        <w:rPr>
          <w:rFonts w:cstheme="minorHAnsi"/>
          <w:noProof/>
          <w:sz w:val="22"/>
          <w:szCs w:val="22"/>
        </w:rPr>
        <w:fldChar w:fldCharType="end"/>
      </w:r>
      <w:r w:rsidRPr="00B45423">
        <w:rPr>
          <w:rFonts w:cstheme="minorHAnsi"/>
          <w:sz w:val="22"/>
          <w:szCs w:val="22"/>
        </w:rPr>
        <w:t>: Lizenzrechtliche Möglichkeiten bei Verwendung eines unter MIT Lizenz stehenden Inhalts, Quelle: https://tldrlegal.com/license/mit-license</w:t>
      </w:r>
    </w:p>
    <w:p w14:paraId="206E5018" w14:textId="77777777" w:rsidR="000824AE" w:rsidRPr="00B45423" w:rsidRDefault="000824AE" w:rsidP="000824AE">
      <w:pPr>
        <w:rPr>
          <w:rFonts w:cstheme="minorHAnsi"/>
        </w:rPr>
      </w:pPr>
      <w:r w:rsidRPr="00B45423">
        <w:rPr>
          <w:rFonts w:cstheme="minorHAnsi"/>
        </w:rPr>
        <w:t xml:space="preserve">Trotz der Open Source Lizenz bietet </w:t>
      </w:r>
      <w:proofErr w:type="spellStart"/>
      <w:r w:rsidRPr="00B45423">
        <w:rPr>
          <w:rFonts w:cstheme="minorHAnsi"/>
        </w:rPr>
        <w:t>Ionic</w:t>
      </w:r>
      <w:proofErr w:type="spellEnd"/>
      <w:r w:rsidRPr="00B45423">
        <w:rPr>
          <w:rFonts w:cstheme="minorHAnsi"/>
        </w:rPr>
        <w:t xml:space="preserve"> auch kostenpflichtige Möglichkeiten in seinem Framework an. So lässt sich beispielsweise ein Dienst nutzen, der </w:t>
      </w:r>
      <w:proofErr w:type="spellStart"/>
      <w:r w:rsidRPr="00B45423">
        <w:rPr>
          <w:rFonts w:cstheme="minorHAnsi"/>
        </w:rPr>
        <w:t>Ionic</w:t>
      </w:r>
      <w:proofErr w:type="spellEnd"/>
      <w:r w:rsidRPr="00B45423">
        <w:rPr>
          <w:rFonts w:cstheme="minorHAnsi"/>
        </w:rPr>
        <w:t xml:space="preserve"> Apps auch zum Testen auf Devices verfügbar macht, ohne dass man diese mit </w:t>
      </w:r>
      <w:proofErr w:type="spellStart"/>
      <w:r w:rsidRPr="00B45423">
        <w:rPr>
          <w:rFonts w:cstheme="minorHAnsi"/>
        </w:rPr>
        <w:t>Cordova</w:t>
      </w:r>
      <w:proofErr w:type="spellEnd"/>
      <w:r w:rsidRPr="00B45423">
        <w:rPr>
          <w:rFonts w:cstheme="minorHAnsi"/>
        </w:rPr>
        <w:t xml:space="preserve"> übertragen muss. Außerdem lassen sich Services, wie eine längere Fehlerhistorie kostenpflichtig hinzubuchen. Dabei gibt es verschiedene Modelle für einzelne Entwickler, Teams oder Firmen.</w:t>
      </w:r>
      <w:r w:rsidRPr="00B45423">
        <w:rPr>
          <w:rStyle w:val="Funotenzeichen"/>
          <w:rFonts w:cstheme="minorHAnsi"/>
        </w:rPr>
        <w:footnoteReference w:id="15"/>
      </w:r>
    </w:p>
    <w:p w14:paraId="7812CC6B" w14:textId="77777777" w:rsidR="007C38DD" w:rsidRDefault="000824AE" w:rsidP="000824AE">
      <w:pPr>
        <w:rPr>
          <w:rFonts w:cstheme="minorHAnsi"/>
        </w:rPr>
      </w:pPr>
      <w:r w:rsidRPr="00B45423">
        <w:rPr>
          <w:rFonts w:cstheme="minorHAnsi"/>
          <w:highlight w:val="magenta"/>
        </w:rPr>
        <w:lastRenderedPageBreak/>
        <w:t xml:space="preserve">Im Folgenden soll nun noch ein wenig auf die Entstehung des </w:t>
      </w:r>
      <w:proofErr w:type="spellStart"/>
      <w:r w:rsidRPr="00B45423">
        <w:rPr>
          <w:rFonts w:cstheme="minorHAnsi"/>
          <w:highlight w:val="magenta"/>
        </w:rPr>
        <w:t>Ionic</w:t>
      </w:r>
      <w:proofErr w:type="spellEnd"/>
      <w:r w:rsidRPr="00B45423">
        <w:rPr>
          <w:rFonts w:cstheme="minorHAnsi"/>
          <w:highlight w:val="magenta"/>
        </w:rPr>
        <w:t xml:space="preserve"> Frameworks eingegangen werden. Die Firma </w:t>
      </w:r>
      <w:proofErr w:type="spellStart"/>
      <w:r w:rsidRPr="00B45423">
        <w:rPr>
          <w:rFonts w:cstheme="minorHAnsi"/>
          <w:highlight w:val="magenta"/>
        </w:rPr>
        <w:t>Drifty</w:t>
      </w:r>
      <w:proofErr w:type="spellEnd"/>
      <w:r w:rsidRPr="00B45423">
        <w:rPr>
          <w:rFonts w:cstheme="minorHAnsi"/>
          <w:highlight w:val="magenta"/>
        </w:rPr>
        <w:t xml:space="preserve">, die für die Entstehung und Weiterentwicklung von </w:t>
      </w:r>
      <w:proofErr w:type="spellStart"/>
      <w:r w:rsidRPr="00B45423">
        <w:rPr>
          <w:rFonts w:cstheme="minorHAnsi"/>
          <w:highlight w:val="magenta"/>
        </w:rPr>
        <w:t>Ionic</w:t>
      </w:r>
      <w:proofErr w:type="spellEnd"/>
      <w:r w:rsidRPr="00B45423">
        <w:rPr>
          <w:rFonts w:cstheme="minorHAnsi"/>
          <w:highlight w:val="magenta"/>
        </w:rPr>
        <w:t xml:space="preserve"> verantwortlich ist, wurde 2012 von den beiden Programmierern Ben Sperry und Max Lynch gegründet. Als Starkapital diente eine Investition der Firma Arthur Ventures.</w:t>
      </w:r>
      <w:r w:rsidRPr="00B45423">
        <w:rPr>
          <w:rStyle w:val="Funotenzeichen"/>
          <w:rFonts w:cstheme="minorHAnsi"/>
          <w:highlight w:val="magenta"/>
        </w:rPr>
        <w:footnoteReference w:id="16"/>
      </w:r>
      <w:r w:rsidRPr="00B45423">
        <w:rPr>
          <w:rFonts w:cstheme="minorHAnsi"/>
          <w:highlight w:val="magenta"/>
        </w:rPr>
        <w:t xml:space="preserve"> Das erste Projekt der Firma war das Programm </w:t>
      </w:r>
      <w:proofErr w:type="spellStart"/>
      <w:r w:rsidRPr="00B45423">
        <w:rPr>
          <w:rFonts w:cstheme="minorHAnsi"/>
          <w:highlight w:val="magenta"/>
        </w:rPr>
        <w:t>Codiaq</w:t>
      </w:r>
      <w:proofErr w:type="spellEnd"/>
      <w:r w:rsidRPr="00B45423">
        <w:rPr>
          <w:rFonts w:cstheme="minorHAnsi"/>
          <w:highlight w:val="magenta"/>
        </w:rPr>
        <w:t xml:space="preserve">, </w:t>
      </w:r>
      <w:proofErr w:type="gramStart"/>
      <w:r w:rsidRPr="00B45423">
        <w:rPr>
          <w:rFonts w:cstheme="minorHAnsi"/>
          <w:highlight w:val="magenta"/>
        </w:rPr>
        <w:t>dass</w:t>
      </w:r>
      <w:proofErr w:type="gramEnd"/>
      <w:r w:rsidRPr="00B45423">
        <w:rPr>
          <w:rFonts w:cstheme="minorHAnsi"/>
          <w:highlight w:val="magenta"/>
        </w:rPr>
        <w:t xml:space="preserve"> zum Erstellen von </w:t>
      </w:r>
      <w:proofErr w:type="spellStart"/>
      <w:r w:rsidRPr="00B45423">
        <w:rPr>
          <w:rFonts w:cstheme="minorHAnsi"/>
          <w:highlight w:val="magenta"/>
        </w:rPr>
        <w:t>jQuery</w:t>
      </w:r>
      <w:proofErr w:type="spellEnd"/>
      <w:r w:rsidRPr="00B45423">
        <w:rPr>
          <w:rFonts w:cstheme="minorHAnsi"/>
          <w:highlight w:val="magenta"/>
        </w:rPr>
        <w:t xml:space="preserve"> Anwendungen mit Drag </w:t>
      </w:r>
      <w:proofErr w:type="spellStart"/>
      <w:r w:rsidRPr="00B45423">
        <w:rPr>
          <w:rFonts w:cstheme="minorHAnsi"/>
          <w:highlight w:val="magenta"/>
        </w:rPr>
        <w:t>and</w:t>
      </w:r>
      <w:proofErr w:type="spellEnd"/>
      <w:r w:rsidRPr="00B45423">
        <w:rPr>
          <w:rFonts w:cstheme="minorHAnsi"/>
          <w:highlight w:val="magenta"/>
        </w:rPr>
        <w:t xml:space="preserve"> Drop diente. Wenig später wurde dann die erste Version von </w:t>
      </w:r>
      <w:proofErr w:type="spellStart"/>
      <w:r w:rsidRPr="00B45423">
        <w:rPr>
          <w:rFonts w:cstheme="minorHAnsi"/>
          <w:highlight w:val="magenta"/>
        </w:rPr>
        <w:t>Ionic</w:t>
      </w:r>
      <w:proofErr w:type="spellEnd"/>
      <w:r w:rsidRPr="00B45423">
        <w:rPr>
          <w:rFonts w:cstheme="minorHAnsi"/>
          <w:highlight w:val="magenta"/>
        </w:rPr>
        <w:t xml:space="preserve"> herausgebracht, die direkt zum Erfolg führte. Wenig später wurde mit der Entwicklung von Cloud Services begonnen. Danach wurde </w:t>
      </w:r>
      <w:proofErr w:type="spellStart"/>
      <w:r w:rsidRPr="00B45423">
        <w:rPr>
          <w:rFonts w:cstheme="minorHAnsi"/>
          <w:highlight w:val="magenta"/>
        </w:rPr>
        <w:t>Ionic</w:t>
      </w:r>
      <w:proofErr w:type="spellEnd"/>
      <w:r w:rsidRPr="00B45423">
        <w:rPr>
          <w:rFonts w:cstheme="minorHAnsi"/>
          <w:highlight w:val="magenta"/>
        </w:rPr>
        <w:t xml:space="preserve"> v2 veröffentlicht, die an den Erfolg des Vorgängers anknüpfte</w:t>
      </w:r>
      <w:commentRangeStart w:id="42"/>
      <w:commentRangeStart w:id="43"/>
      <w:r w:rsidRPr="00B45423">
        <w:rPr>
          <w:rFonts w:cstheme="minorHAnsi"/>
          <w:highlight w:val="magenta"/>
        </w:rPr>
        <w:t>.</w:t>
      </w:r>
      <w:r w:rsidRPr="00B45423">
        <w:rPr>
          <w:rStyle w:val="Funotenzeichen"/>
          <w:rFonts w:cstheme="minorHAnsi"/>
          <w:highlight w:val="magenta"/>
        </w:rPr>
        <w:footnoteReference w:id="17"/>
      </w:r>
      <w:commentRangeEnd w:id="42"/>
      <w:r w:rsidRPr="00B45423">
        <w:rPr>
          <w:rStyle w:val="Kommentarzeichen"/>
          <w:rFonts w:cstheme="minorHAnsi"/>
          <w:sz w:val="22"/>
          <w:szCs w:val="22"/>
        </w:rPr>
        <w:commentReference w:id="42"/>
      </w:r>
      <w:commentRangeEnd w:id="43"/>
    </w:p>
    <w:p w14:paraId="56BD79D8" w14:textId="77777777" w:rsidR="001E1A3D" w:rsidRDefault="001E1A3D" w:rsidP="000824AE">
      <w:pPr>
        <w:rPr>
          <w:rFonts w:cstheme="minorHAnsi"/>
        </w:rPr>
      </w:pPr>
    </w:p>
    <w:p w14:paraId="3DF84788" w14:textId="3CD1FBA9" w:rsidR="001E1A3D" w:rsidRDefault="001E1A3D" w:rsidP="000824AE">
      <w:pPr>
        <w:rPr>
          <w:rFonts w:cstheme="minorHAnsi"/>
          <w:b/>
        </w:rPr>
      </w:pPr>
      <w:r>
        <w:rPr>
          <w:rFonts w:cstheme="minorHAnsi"/>
          <w:b/>
        </w:rPr>
        <w:t>2.3 REST API</w:t>
      </w:r>
    </w:p>
    <w:p w14:paraId="56635C1F" w14:textId="44297A6C" w:rsidR="001E1A3D" w:rsidRDefault="00CA11BC" w:rsidP="000824AE">
      <w:pPr>
        <w:rPr>
          <w:rFonts w:cstheme="minorHAnsi"/>
        </w:rPr>
      </w:pPr>
      <w:r>
        <w:rPr>
          <w:rFonts w:cstheme="minorHAnsi"/>
        </w:rPr>
        <w:t>In diesem Abschnitt soll die im Verlauf der App Entwicklung benutzte REST API zur Sprache kommen und genauer erläutert werden.</w:t>
      </w:r>
    </w:p>
    <w:p w14:paraId="064A5FDF" w14:textId="22F45CC2" w:rsidR="00CA11BC" w:rsidRPr="00CA11BC" w:rsidRDefault="00CA11BC" w:rsidP="000824AE">
      <w:pPr>
        <w:rPr>
          <w:rFonts w:cstheme="minorHAnsi"/>
        </w:rPr>
      </w:pPr>
      <w:r>
        <w:rPr>
          <w:rFonts w:cstheme="minorHAnsi"/>
        </w:rPr>
        <w:t xml:space="preserve">Die Abkürzung „REST API“ steht dabei für </w:t>
      </w:r>
      <w:r w:rsidR="00194867">
        <w:rPr>
          <w:rFonts w:cstheme="minorHAnsi"/>
        </w:rPr>
        <w:t>„</w:t>
      </w:r>
      <w:proofErr w:type="spellStart"/>
      <w:r>
        <w:rPr>
          <w:rFonts w:cstheme="minorHAnsi"/>
        </w:rPr>
        <w:t>Representational</w:t>
      </w:r>
      <w:proofErr w:type="spellEnd"/>
      <w:r>
        <w:rPr>
          <w:rFonts w:cstheme="minorHAnsi"/>
        </w:rPr>
        <w:t xml:space="preserve"> State Transfer </w:t>
      </w:r>
      <w:proofErr w:type="spellStart"/>
      <w:r>
        <w:rPr>
          <w:rFonts w:cstheme="minorHAnsi"/>
        </w:rPr>
        <w:t>Application</w:t>
      </w:r>
      <w:proofErr w:type="spellEnd"/>
      <w:r>
        <w:rPr>
          <w:rFonts w:cstheme="minorHAnsi"/>
        </w:rPr>
        <w:t xml:space="preserve"> </w:t>
      </w:r>
      <w:proofErr w:type="spellStart"/>
      <w:r>
        <w:rPr>
          <w:rFonts w:cstheme="minorHAnsi"/>
        </w:rPr>
        <w:t>Programming</w:t>
      </w:r>
      <w:proofErr w:type="spellEnd"/>
      <w:r>
        <w:rPr>
          <w:rFonts w:cstheme="minorHAnsi"/>
        </w:rPr>
        <w:t xml:space="preserve"> Interface</w:t>
      </w:r>
      <w:r w:rsidR="00194867">
        <w:rPr>
          <w:rFonts w:cstheme="minorHAnsi"/>
        </w:rPr>
        <w:t>“</w:t>
      </w:r>
      <w:r>
        <w:rPr>
          <w:rFonts w:cstheme="minorHAnsi"/>
        </w:rPr>
        <w:t>.</w:t>
      </w:r>
      <w:r>
        <w:rPr>
          <w:rStyle w:val="Funotenzeichen"/>
          <w:rFonts w:cstheme="minorHAnsi"/>
        </w:rPr>
        <w:footnoteReference w:id="18"/>
      </w:r>
      <w:r>
        <w:rPr>
          <w:rFonts w:cstheme="minorHAnsi"/>
        </w:rPr>
        <w:t xml:space="preserve"> Eine Prog</w:t>
      </w:r>
      <w:r w:rsidR="00680360">
        <w:rPr>
          <w:rFonts w:cstheme="minorHAnsi"/>
        </w:rPr>
        <w:t>r</w:t>
      </w:r>
      <w:r>
        <w:rPr>
          <w:rFonts w:cstheme="minorHAnsi"/>
        </w:rPr>
        <w:t>ammierung einer Schnittstelle nach dem REST Programmierparadigma setzt sich dabei zum Ziel, eine Kommunikat</w:t>
      </w:r>
      <w:r w:rsidR="00040A66">
        <w:rPr>
          <w:rFonts w:cstheme="minorHAnsi"/>
        </w:rPr>
        <w:t>ion zwischen Client und Server n</w:t>
      </w:r>
      <w:r>
        <w:rPr>
          <w:rFonts w:cstheme="minorHAnsi"/>
        </w:rPr>
        <w:t xml:space="preserve">ach den Prinzipien des World Wide Web zu ermöglichen. </w:t>
      </w:r>
      <w:r>
        <w:rPr>
          <w:rStyle w:val="Funotenzeichen"/>
          <w:rFonts w:cstheme="minorHAnsi"/>
        </w:rPr>
        <w:footnoteReference w:id="19"/>
      </w:r>
      <w:r w:rsidR="00040A66">
        <w:rPr>
          <w:rFonts w:cstheme="minorHAnsi"/>
        </w:rPr>
        <w:t xml:space="preserve">  Vornehmlich handelt es sich bei dieser Kommunikation um den Zugriff auf Dateien, der gemanagt werden soll.</w:t>
      </w:r>
      <w:r w:rsidR="00DD38AD">
        <w:rPr>
          <w:rFonts w:cstheme="minorHAnsi"/>
        </w:rPr>
        <w:t xml:space="preserve"> Bevorzugtes Protokoll ist HTTP.</w:t>
      </w:r>
    </w:p>
    <w:p w14:paraId="43036B08" w14:textId="6858004D" w:rsidR="000824AE" w:rsidRDefault="00A547D6" w:rsidP="000824AE">
      <w:pPr>
        <w:rPr>
          <w:rFonts w:cstheme="minorHAnsi"/>
        </w:rPr>
      </w:pPr>
      <w:r>
        <w:rPr>
          <w:rStyle w:val="Kommentarzeichen"/>
        </w:rPr>
        <w:commentReference w:id="43"/>
      </w:r>
      <w:r w:rsidR="00040A66">
        <w:rPr>
          <w:rFonts w:cstheme="minorHAnsi"/>
        </w:rPr>
        <w:t xml:space="preserve">Ein Dienst muss, um das Paradigma zu erfüllen dabei genau sechs Eigenschaften besitzen, die ihn als REST API auszeichnen. </w:t>
      </w:r>
    </w:p>
    <w:p w14:paraId="752DE23A" w14:textId="4151B73F" w:rsidR="000824AE" w:rsidRPr="00B45423" w:rsidRDefault="00040A66" w:rsidP="000824AE">
      <w:pPr>
        <w:rPr>
          <w:rFonts w:cstheme="minorHAnsi"/>
        </w:rPr>
      </w:pPr>
      <w:r>
        <w:rPr>
          <w:rFonts w:cstheme="minorHAnsi"/>
        </w:rPr>
        <w:t>Zum ersten verlangt das Paradigma ein Client-Server</w:t>
      </w:r>
      <w:r w:rsidR="00177851">
        <w:rPr>
          <w:rFonts w:cstheme="minorHAnsi"/>
        </w:rPr>
        <w:t xml:space="preserve"> System</w:t>
      </w:r>
      <w:r>
        <w:rPr>
          <w:rFonts w:cstheme="minorHAnsi"/>
        </w:rPr>
        <w:t xml:space="preserve"> im üblichen Sinne, dass der Server auf Anfrage Daten an den Client liefert. Die zweite Bedingung ist es, dass Client und Server zustandslos miteinander kommunizieren. Konkret bedeutet dies, dass der Server nicht selber auf gespeicherte Daten zugreift. Jede Anfrage eines Clients muss so formuliert sein, dass der Server daraus die für den Datenzugriff nötigen Informationen gewinnen kann.</w:t>
      </w:r>
      <w:r w:rsidR="00DD38AD">
        <w:rPr>
          <w:rFonts w:cstheme="minorHAnsi"/>
        </w:rPr>
        <w:t xml:space="preserve"> Dadurch sollen Zuverlässigkeit in der Datenhaltung und Skalierbarkeit verbessert werden. Jedoch treten auch Nachteile in Bezug auf die Netzwerk-Performance durch diese Richtlinie auf.</w:t>
      </w:r>
      <w:r>
        <w:rPr>
          <w:rFonts w:cstheme="minorHAnsi"/>
        </w:rPr>
        <w:t xml:space="preserve"> </w:t>
      </w:r>
      <w:r>
        <w:rPr>
          <w:rStyle w:val="Funotenzeichen"/>
          <w:rFonts w:cstheme="minorHAnsi"/>
        </w:rPr>
        <w:footnoteReference w:id="20"/>
      </w:r>
      <w:r w:rsidR="00DD38AD">
        <w:rPr>
          <w:rFonts w:cstheme="minorHAnsi"/>
        </w:rPr>
        <w:t xml:space="preserve"> Eine weitere Bedingung ist, dass für Anfragen eines Clients http-Caching verwendet wird, um so unnötige Abfragen zu umgehen und den Netzwerk Traffic zu schonen. Problematisch und wichtig für die Anwender die auf die REST Schnittstelle zugreifen ist es, dass durch eben dieses Caching die Möglichkeit besteht, dass auf bereits veraltete Daten aus dem Cache zugegriffen wird. Daher werden gespeicherte Informationen mit speziellen Flags versehen, die sie danach kennzeichnen, ob sie kurzfristig gespeichert </w:t>
      </w:r>
      <w:r w:rsidR="00194867">
        <w:rPr>
          <w:rFonts w:cstheme="minorHAnsi"/>
        </w:rPr>
        <w:t xml:space="preserve">werden können oder nicht. Schnittstellentechnisch setzt die REST API auf eine einheitliche Schnittstelle für alle durch den Server verwalteten Daten. Nachteilig ist dabei, dass durch diese Vereinheitlichung Informationen oft nicht optimal angepasst dargestellt werden können. Des Weiteren sind REST Systeme mehrschichtig aufgebaut, sodass jede Schicht nur die notwendigen Informationen bekommt. Dadurch wird die Kommunikation entscheidend vereinfacht, da keine unnötigen Informationen dargestellt werden. Die sechste und letzte Bedingung ist optionaler Natur. Sie legt fest, dass sogenannter Code-on-Demand möglich sein muss. Dieser wird zur lokalen Ausführung „beantragt“ und erweitert die Funktionalität eines Clients. Dies kann beispielsweise ein Skript sein, dass von einer REST API heruntergeladen wird. </w:t>
      </w:r>
    </w:p>
    <w:p w14:paraId="278120CD" w14:textId="5CCA266A" w:rsidR="000824AE" w:rsidRDefault="00194867" w:rsidP="000824AE">
      <w:pPr>
        <w:rPr>
          <w:rFonts w:cstheme="minorHAnsi"/>
        </w:rPr>
      </w:pPr>
      <w:r>
        <w:rPr>
          <w:rFonts w:cstheme="minorHAnsi"/>
        </w:rPr>
        <w:lastRenderedPageBreak/>
        <w:t>Wie oben erwähnt, setzt eine REST API meistens HTTP zur Kommunikation ein. Dabei werden die Befehle GET, POST, PUT, PATCH, DELETE, HEAD, OPTIONS, CONNECT und TRACE dem Client zur Verfügung gestellt. Davon werden einige im Rahmen dieser Arbeit verwendet.</w:t>
      </w:r>
    </w:p>
    <w:p w14:paraId="1250E36F" w14:textId="77777777" w:rsidR="00F6794E" w:rsidRDefault="00F6794E" w:rsidP="000824AE">
      <w:pPr>
        <w:rPr>
          <w:rFonts w:cstheme="minorHAnsi"/>
        </w:rPr>
      </w:pPr>
    </w:p>
    <w:p w14:paraId="523091FD" w14:textId="60F86C05" w:rsidR="00194867" w:rsidRPr="00194867" w:rsidRDefault="00194867" w:rsidP="00194867">
      <w:pPr>
        <w:pStyle w:val="Listenabsatz"/>
        <w:numPr>
          <w:ilvl w:val="0"/>
          <w:numId w:val="2"/>
        </w:numPr>
        <w:rPr>
          <w:rFonts w:cstheme="minorHAnsi"/>
          <w:b/>
        </w:rPr>
      </w:pPr>
      <w:proofErr w:type="spellStart"/>
      <w:r w:rsidRPr="00194867">
        <w:rPr>
          <w:rFonts w:cstheme="minorHAnsi"/>
          <w:b/>
        </w:rPr>
        <w:t>DBOpenData</w:t>
      </w:r>
      <w:proofErr w:type="spellEnd"/>
    </w:p>
    <w:p w14:paraId="462E7C6C" w14:textId="3B67FF86" w:rsidR="00F6794E" w:rsidRDefault="00194867" w:rsidP="00194867">
      <w:pPr>
        <w:rPr>
          <w:rFonts w:cstheme="minorHAnsi"/>
          <w:b/>
        </w:rPr>
      </w:pPr>
      <w:r>
        <w:rPr>
          <w:rFonts w:cstheme="minorHAnsi"/>
          <w:b/>
        </w:rPr>
        <w:t xml:space="preserve">3.1 </w:t>
      </w:r>
      <w:proofErr w:type="gramStart"/>
      <w:r>
        <w:rPr>
          <w:rFonts w:cstheme="minorHAnsi"/>
          <w:b/>
        </w:rPr>
        <w:t>Allgemeines</w:t>
      </w:r>
      <w:proofErr w:type="gramEnd"/>
    </w:p>
    <w:p w14:paraId="640113B2" w14:textId="71D051DA" w:rsidR="00194867" w:rsidRPr="00F6794E" w:rsidRDefault="00F6794E" w:rsidP="00194867">
      <w:pPr>
        <w:rPr>
          <w:rFonts w:cstheme="minorHAnsi"/>
        </w:rPr>
      </w:pPr>
      <w:r>
        <w:rPr>
          <w:rFonts w:cstheme="minorHAnsi"/>
        </w:rPr>
        <w:t xml:space="preserve">Im Fokus dieses Abschnittes sollen die </w:t>
      </w:r>
      <w:proofErr w:type="spellStart"/>
      <w:r>
        <w:rPr>
          <w:rFonts w:cstheme="minorHAnsi"/>
        </w:rPr>
        <w:t>DBOpenData</w:t>
      </w:r>
      <w:proofErr w:type="spellEnd"/>
      <w:r>
        <w:rPr>
          <w:rFonts w:cstheme="minorHAnsi"/>
        </w:rPr>
        <w:t xml:space="preserve"> </w:t>
      </w:r>
      <w:r w:rsidR="00876BDC">
        <w:rPr>
          <w:rStyle w:val="Funotenzeichen"/>
          <w:rFonts w:cstheme="minorHAnsi"/>
        </w:rPr>
        <w:footnoteReference w:id="21"/>
      </w:r>
      <w:r w:rsidR="00876BDC">
        <w:rPr>
          <w:rFonts w:cstheme="minorHAnsi"/>
        </w:rPr>
        <w:t xml:space="preserve"> </w:t>
      </w:r>
      <w:r>
        <w:rPr>
          <w:rFonts w:cstheme="minorHAnsi"/>
        </w:rPr>
        <w:t>stehen, die den Grundstein des Projektes bilden.</w:t>
      </w:r>
    </w:p>
    <w:p w14:paraId="1FD42487" w14:textId="7075C9EC" w:rsidR="000824AE" w:rsidRDefault="00876BDC" w:rsidP="000824AE">
      <w:pPr>
        <w:rPr>
          <w:rFonts w:cstheme="minorHAnsi"/>
        </w:rPr>
      </w:pPr>
      <w:r>
        <w:rPr>
          <w:rFonts w:cstheme="minorHAnsi"/>
        </w:rPr>
        <w:t xml:space="preserve">Hierbei handelt es sich um von der Deutschen Bahn öffentlich zur Verfügung gestellte Daten, die sich rund um den Bahnbetrieb drehen. Zur Verfügung gestellt werden sie in einem Online Portal. Um die Entwicklung voranzutreiben finden regelmäßig </w:t>
      </w:r>
      <w:proofErr w:type="spellStart"/>
      <w:r>
        <w:rPr>
          <w:rFonts w:cstheme="minorHAnsi"/>
        </w:rPr>
        <w:t>Hackathons</w:t>
      </w:r>
      <w:proofErr w:type="spellEnd"/>
      <w:r>
        <w:rPr>
          <w:rFonts w:cstheme="minorHAnsi"/>
        </w:rPr>
        <w:t xml:space="preserve"> statt, bei denen die Daten mit anderen Interessierten gemeinsam genutzt werden können. </w:t>
      </w:r>
    </w:p>
    <w:p w14:paraId="5FE1006B" w14:textId="12F42D8D" w:rsidR="00876BDC" w:rsidRDefault="00876BDC" w:rsidP="000824AE">
      <w:pPr>
        <w:rPr>
          <w:rFonts w:cstheme="minorHAnsi"/>
        </w:rPr>
      </w:pPr>
      <w:r>
        <w:rPr>
          <w:rFonts w:cstheme="minorHAnsi"/>
        </w:rPr>
        <w:t>Die gebotenen Daten werden unter einer freien Lizenz verwaltet. Sie stehen jedem „in unterschiedlichen Formaten, dauerhaft und kostenlos“</w:t>
      </w:r>
      <w:r>
        <w:rPr>
          <w:rStyle w:val="Funotenzeichen"/>
          <w:rFonts w:cstheme="minorHAnsi"/>
        </w:rPr>
        <w:footnoteReference w:id="22"/>
      </w:r>
      <w:r>
        <w:rPr>
          <w:rFonts w:cstheme="minorHAnsi"/>
        </w:rPr>
        <w:t xml:space="preserve"> zur Verfügung, können also problemlos weiterverwendet werden. </w:t>
      </w:r>
    </w:p>
    <w:p w14:paraId="2187C3F8" w14:textId="77777777" w:rsidR="00876BDC" w:rsidRPr="00B45423" w:rsidRDefault="00876BDC" w:rsidP="000824AE">
      <w:pPr>
        <w:rPr>
          <w:rFonts w:cstheme="minorHAnsi"/>
        </w:rPr>
      </w:pPr>
    </w:p>
    <w:p w14:paraId="0F17F1BE" w14:textId="77777777" w:rsidR="00876BDC" w:rsidRDefault="00876BDC" w:rsidP="00876BDC">
      <w:pPr>
        <w:keepNext/>
      </w:pPr>
      <w:r>
        <w:rPr>
          <w:noProof/>
          <w:lang w:eastAsia="de-DE"/>
        </w:rPr>
        <w:drawing>
          <wp:inline distT="0" distB="0" distL="0" distR="0" wp14:anchorId="068F483E" wp14:editId="46551B1F">
            <wp:extent cx="4643438" cy="4602940"/>
            <wp:effectExtent l="0" t="0" r="508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446" cy="4606913"/>
                    </a:xfrm>
                    <a:prstGeom prst="rect">
                      <a:avLst/>
                    </a:prstGeom>
                  </pic:spPr>
                </pic:pic>
              </a:graphicData>
            </a:graphic>
          </wp:inline>
        </w:drawing>
      </w:r>
    </w:p>
    <w:p w14:paraId="288A1088" w14:textId="59A43EFA" w:rsidR="00F8204C" w:rsidRDefault="00876BDC" w:rsidP="00876BDC">
      <w:pPr>
        <w:pStyle w:val="Beschriftung"/>
      </w:pPr>
      <w:r>
        <w:t xml:space="preserve">Abbildung </w:t>
      </w:r>
      <w:fldSimple w:instr=" SEQ Abbildung \* ARABIC ">
        <w:r w:rsidR="000052D5">
          <w:rPr>
            <w:noProof/>
          </w:rPr>
          <w:t>2</w:t>
        </w:r>
      </w:fldSimple>
      <w:r>
        <w:t xml:space="preserve">: Screenshot des </w:t>
      </w:r>
      <w:proofErr w:type="spellStart"/>
      <w:r>
        <w:t>OpenData</w:t>
      </w:r>
      <w:proofErr w:type="spellEnd"/>
      <w:r>
        <w:t>-Portals, dem Kernstück der App, Quelle: selbst aufgenommen, 19.02.18, 15:44</w:t>
      </w:r>
    </w:p>
    <w:p w14:paraId="564809C7" w14:textId="276528DF" w:rsidR="009D5BE1" w:rsidRDefault="00F8204C">
      <w:r>
        <w:lastRenderedPageBreak/>
        <w:t xml:space="preserve">Für den Zugriff auf eine der angebotenen APIs wird ein </w:t>
      </w:r>
      <w:proofErr w:type="spellStart"/>
      <w:r>
        <w:t>Bearer</w:t>
      </w:r>
      <w:proofErr w:type="spellEnd"/>
      <w:r>
        <w:t xml:space="preserve"> Token benötigt, der dann an die jeweilige </w:t>
      </w:r>
      <w:r w:rsidR="00177851">
        <w:t>HTTP</w:t>
      </w:r>
      <w:r>
        <w:t xml:space="preserve"> Anfrage angehängt wird. Um diesen zu bekommen </w:t>
      </w:r>
      <w:r w:rsidR="00415D0A">
        <w:t>muss man</w:t>
      </w:r>
      <w:r>
        <w:t xml:space="preserve"> ein</w:t>
      </w:r>
      <w:r w:rsidR="00415D0A">
        <w:t>en</w:t>
      </w:r>
      <w:r>
        <w:t xml:space="preserve"> Account auf</w:t>
      </w:r>
      <w:r w:rsidR="00415D0A">
        <w:t xml:space="preserve"> der Seite der </w:t>
      </w:r>
      <w:proofErr w:type="spellStart"/>
      <w:r w:rsidR="00415D0A">
        <w:t>OpenData</w:t>
      </w:r>
      <w:proofErr w:type="spellEnd"/>
      <w:r w:rsidR="00415D0A">
        <w:t xml:space="preserve"> erstellen</w:t>
      </w:r>
      <w:r>
        <w:rPr>
          <w:rStyle w:val="Funotenzeichen"/>
        </w:rPr>
        <w:footnoteReference w:id="23"/>
      </w:r>
      <w:r>
        <w:t xml:space="preserve">, mit dem sich dann die jeweiligen APIs  </w:t>
      </w:r>
      <w:proofErr w:type="spellStart"/>
      <w:r>
        <w:t>subscriben</w:t>
      </w:r>
      <w:proofErr w:type="spellEnd"/>
      <w:r>
        <w:t xml:space="preserve"> lassen. Durch das </w:t>
      </w:r>
      <w:proofErr w:type="spellStart"/>
      <w:r>
        <w:t>Subscriben</w:t>
      </w:r>
      <w:proofErr w:type="spellEnd"/>
      <w:r>
        <w:t xml:space="preserve"> erhält man dann auch den </w:t>
      </w:r>
      <w:r w:rsidR="003F56F9">
        <w:t>nötigen Key für die jeweilige API.</w:t>
      </w:r>
      <w:r w:rsidR="000A1273">
        <w:t xml:space="preserve"> Jede API hat auch eigene Drosselungsinformationen, die angeben, wie oft auf die gespeicherten Daten zugegriffen werden kann.</w:t>
      </w:r>
      <w:r w:rsidR="006B5387">
        <w:t xml:space="preserve"> Außerdem existiert eine API Konsole, mithilfe derer man im Browser</w:t>
      </w:r>
      <w:r w:rsidR="00415D0A" w:rsidRPr="00415D0A">
        <w:t xml:space="preserve"> </w:t>
      </w:r>
      <w:r w:rsidR="00415D0A">
        <w:t>zu Testzwecken</w:t>
      </w:r>
      <w:r w:rsidR="006B5387">
        <w:t xml:space="preserve"> Abfragen starten kann, um einen Überblick über die gelieferten Daten zu erhalten.</w:t>
      </w:r>
    </w:p>
    <w:p w14:paraId="6FB8507C" w14:textId="77777777" w:rsidR="000A1273" w:rsidRDefault="009D5BE1">
      <w:pPr>
        <w:rPr>
          <w:b/>
        </w:rPr>
      </w:pPr>
      <w:r>
        <w:rPr>
          <w:b/>
        </w:rPr>
        <w:t>3.2 Bahnhof</w:t>
      </w:r>
      <w:r w:rsidR="000A1273">
        <w:rPr>
          <w:b/>
        </w:rPr>
        <w:t>sfotos</w:t>
      </w:r>
    </w:p>
    <w:p w14:paraId="5F59A2FD" w14:textId="11F47F09" w:rsidR="000A1273" w:rsidRDefault="000A1273">
      <w:r>
        <w:t>Als Erste API, die verwendet wird, soll zunächst die Bahnhofsfotos API im Vordergrund stehen. Sie stellt, wie der Name schon sagt, Fotos der jeweiligen Bahnhöfe über eine Schnittstelle zu Verfügung.</w:t>
      </w:r>
      <w:r w:rsidR="006B5387">
        <w:t xml:space="preserve"> Das Konzept ist, dass Reisende ihre eigenen Fotos zu den Bahnhöfen online zur Verfügung stellen können, die dann jeweils über die API verwendet werden können. Dazu wird eine Internetseite</w:t>
      </w:r>
      <w:r w:rsidR="006B5387">
        <w:rPr>
          <w:rStyle w:val="Funotenzeichen"/>
        </w:rPr>
        <w:footnoteReference w:id="24"/>
      </w:r>
      <w:r w:rsidR="006B5387">
        <w:t>, sowie auch eine App für Android Mobiltelefone</w:t>
      </w:r>
      <w:r w:rsidR="006B5387">
        <w:rPr>
          <w:rStyle w:val="Funotenzeichen"/>
        </w:rPr>
        <w:footnoteReference w:id="25"/>
      </w:r>
      <w:r w:rsidR="006B5387">
        <w:t xml:space="preserve"> bereitgestellt.</w:t>
      </w:r>
    </w:p>
    <w:p w14:paraId="4380BC51" w14:textId="144E40EF" w:rsidR="007A1DFA" w:rsidRDefault="000A1273">
      <w:r>
        <w:t xml:space="preserve">Die Zuordnung der einzelnen Stationen zu den Fotos erfolgt über eine </w:t>
      </w:r>
      <w:proofErr w:type="spellStart"/>
      <w:r>
        <w:t>stationID</w:t>
      </w:r>
      <w:proofErr w:type="spellEnd"/>
      <w:r>
        <w:t>, die im Vorhinein zu beziehen ist. Sie ist der Ausgangspunkt für alle Abfragen über APIs. Bei der Bahnhofsfotos API ist es zusätzlich notwendig, einen Ländercode bei der GET Abfrage anzugeben, um so d</w:t>
      </w:r>
      <w:r w:rsidR="006B5387">
        <w:t>as richtige Land zu erhalten</w:t>
      </w:r>
      <w:r>
        <w:t>.</w:t>
      </w:r>
      <w:r w:rsidR="006B5387">
        <w:t xml:space="preserve"> Die in der App verwendete GET Abfrage über die Bahnhofs ID gibt den Titel des Fotos, den Fotografen, dessen URL, die Lizenz und die Koordinaten zurück. Das Foto wird nicht als Datei dazu geliefert, es wird nur ei</w:t>
      </w:r>
      <w:r w:rsidR="007A1DFA">
        <w:t>ne URL zum Inhalt zurückgegeben.</w:t>
      </w:r>
      <w:r w:rsidR="00853286">
        <w:t xml:space="preserve"> </w:t>
      </w:r>
      <w:r w:rsidR="007A1DFA">
        <w:t>Dabei gibt es</w:t>
      </w:r>
      <w:r w:rsidR="006B5387">
        <w:t xml:space="preserve"> die Möglichkeit, sowohl die Fotografen der jeweiligen Fotos über eine separate Anfrage herauszufiltern, als auch sich Statistiken über die Bilder zu beschaffen. Dies war aber für unsere App nicht von Relevanz und ist daher auch nicht verwendet worden. Des Weiteren besteht die Möglichkeit, Fotos per POST hochzuladen und diese auch zu registrieren.</w:t>
      </w:r>
      <w:r w:rsidR="007A1DFA">
        <w:t xml:space="preserve"> Doch auch dies war nicht von Relevanz in Bezug auf die für die App verwendete Problemstellung.</w:t>
      </w:r>
    </w:p>
    <w:p w14:paraId="17940118" w14:textId="77777777" w:rsidR="007A1DFA" w:rsidRDefault="007A1DFA" w:rsidP="007A1DFA">
      <w:pPr>
        <w:keepNext/>
      </w:pPr>
      <w:commentRangeStart w:id="44"/>
      <w:r>
        <w:rPr>
          <w:noProof/>
          <w:lang w:eastAsia="de-DE"/>
        </w:rPr>
        <w:drawing>
          <wp:inline distT="0" distB="0" distL="0" distR="0" wp14:anchorId="09B7932B" wp14:editId="1C1508CF">
            <wp:extent cx="3705225" cy="31098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1239" cy="3114911"/>
                    </a:xfrm>
                    <a:prstGeom prst="rect">
                      <a:avLst/>
                    </a:prstGeom>
                  </pic:spPr>
                </pic:pic>
              </a:graphicData>
            </a:graphic>
          </wp:inline>
        </w:drawing>
      </w:r>
      <w:commentRangeEnd w:id="44"/>
      <w:r w:rsidR="008C7C89">
        <w:rPr>
          <w:rStyle w:val="Kommentarzeichen"/>
        </w:rPr>
        <w:commentReference w:id="44"/>
      </w:r>
    </w:p>
    <w:p w14:paraId="23FAAFDD" w14:textId="5B299AAA" w:rsidR="007A1DFA" w:rsidRDefault="007A1DFA" w:rsidP="007A1DFA">
      <w:pPr>
        <w:pStyle w:val="Beschriftung"/>
      </w:pPr>
      <w:r>
        <w:t xml:space="preserve">Abbildung </w:t>
      </w:r>
      <w:fldSimple w:instr=" SEQ Abbildung \* ARABIC ">
        <w:r w:rsidR="000052D5">
          <w:rPr>
            <w:noProof/>
          </w:rPr>
          <w:t>3</w:t>
        </w:r>
      </w:fldSimple>
      <w:r>
        <w:t>: Screenshot der API Konsole, mit den zu Verfügung stehenden Möglichkeiten, Quelle: selbst aufgenommen, 21.02.18, 16:19</w:t>
      </w:r>
    </w:p>
    <w:p w14:paraId="684EB286" w14:textId="191DDDDA" w:rsidR="007A1DFA" w:rsidRPr="007A1DFA" w:rsidRDefault="007A1DFA">
      <w:r>
        <w:lastRenderedPageBreak/>
        <w:t>Es existiert bei dieser API keine Drosselung</w:t>
      </w:r>
      <w:r w:rsidR="00853286">
        <w:rPr>
          <w:rStyle w:val="Funotenzeichen"/>
        </w:rPr>
        <w:footnoteReference w:id="26"/>
      </w:r>
      <w:r>
        <w:t>. Sie kann unlimitiert verwendet werden.</w:t>
      </w:r>
    </w:p>
    <w:p w14:paraId="7DBE568C" w14:textId="77777777" w:rsidR="007A1DFA" w:rsidRDefault="007A1DFA">
      <w:pPr>
        <w:rPr>
          <w:b/>
        </w:rPr>
      </w:pPr>
      <w:r>
        <w:rPr>
          <w:b/>
        </w:rPr>
        <w:t xml:space="preserve">3.3 </w:t>
      </w:r>
      <w:proofErr w:type="spellStart"/>
      <w:r>
        <w:rPr>
          <w:b/>
        </w:rPr>
        <w:t>FaSta</w:t>
      </w:r>
      <w:proofErr w:type="spellEnd"/>
      <w:r>
        <w:rPr>
          <w:b/>
        </w:rPr>
        <w:t xml:space="preserve"> API</w:t>
      </w:r>
    </w:p>
    <w:p w14:paraId="5504CE13" w14:textId="77777777" w:rsidR="00FB5FEC" w:rsidRDefault="00FB5FEC">
      <w:r>
        <w:t xml:space="preserve">Als Zweites soll die verwendete </w:t>
      </w:r>
      <w:proofErr w:type="spellStart"/>
      <w:r>
        <w:t>FaSta</w:t>
      </w:r>
      <w:proofErr w:type="spellEnd"/>
      <w:r>
        <w:t xml:space="preserve"> API erläutert werden.</w:t>
      </w:r>
    </w:p>
    <w:p w14:paraId="1FEA6866" w14:textId="77777777" w:rsidR="00FB5FEC" w:rsidRDefault="00FB5FEC">
      <w:proofErr w:type="spellStart"/>
      <w:r>
        <w:t>FaSta</w:t>
      </w:r>
      <w:proofErr w:type="spellEnd"/>
      <w:r>
        <w:t xml:space="preserve"> steht für </w:t>
      </w:r>
      <w:proofErr w:type="spellStart"/>
      <w:r>
        <w:t>Facilities</w:t>
      </w:r>
      <w:proofErr w:type="spellEnd"/>
      <w:r>
        <w:t xml:space="preserve"> Status und dient dazu, den Betriebszustand von Rolltreppen und Aufzügen zu liefern. Verwendet worden ist hier die </w:t>
      </w:r>
      <w:proofErr w:type="spellStart"/>
      <w:r>
        <w:t>FaSta</w:t>
      </w:r>
      <w:proofErr w:type="spellEnd"/>
      <w:r>
        <w:t xml:space="preserve"> Version 2, da die erste Version nicht mehr lange unterstützt wird. Wie auch schon bei der vorhergehenden API ist es nötig die Station ID zu kennen. Insgesamt stellt die </w:t>
      </w:r>
      <w:proofErr w:type="spellStart"/>
      <w:r>
        <w:t>FaSta</w:t>
      </w:r>
      <w:proofErr w:type="spellEnd"/>
      <w:r>
        <w:t xml:space="preserve"> API drei Möglichkeiten für eine Datenabfrage zur Verfügung. Zum einen lassen sich alle „</w:t>
      </w:r>
      <w:proofErr w:type="spellStart"/>
      <w:r>
        <w:t>facilities</w:t>
      </w:r>
      <w:proofErr w:type="spellEnd"/>
      <w:r>
        <w:t xml:space="preserve">“ ausgeben. Dabei werden die </w:t>
      </w:r>
      <w:proofErr w:type="spellStart"/>
      <w:r>
        <w:t>Equipmentnummer</w:t>
      </w:r>
      <w:proofErr w:type="spellEnd"/>
      <w:r>
        <w:t>, der Typ, eine Beschreibung, die Koordinaten, der Status und die jeweilige Station ID mitgegeben. Zu beachten ist, dass bei dieser API die Station ID nicht als Station ID, sondern als „</w:t>
      </w:r>
      <w:proofErr w:type="spellStart"/>
      <w:r>
        <w:t>stationnumber</w:t>
      </w:r>
      <w:proofErr w:type="spellEnd"/>
      <w:r>
        <w:t xml:space="preserve">“ betitelt ist. Der Inhalt ist derselbe. Die zweite Möglichkeit ist, die gesuchte Rolltreppe anhand ihrer </w:t>
      </w:r>
      <w:proofErr w:type="spellStart"/>
      <w:r>
        <w:t>Equipmentnummer</w:t>
      </w:r>
      <w:proofErr w:type="spellEnd"/>
      <w:r>
        <w:t xml:space="preserve"> zu finden und die Daten dazu auszugeben. Das gelieferte Datenpaket beinhaltet dabei dieselben Daten, wie auch bei der 1. Möglichkeit der Abfrage. Beide Möglichkeiten sind im Rahmen dieser App nicht verwendet worden, da keine Relevanz besteht entweder alle Daten abzufragen oder den Bezug über die jeweilige </w:t>
      </w:r>
      <w:proofErr w:type="spellStart"/>
      <w:r>
        <w:t>Equipmentnummer</w:t>
      </w:r>
      <w:proofErr w:type="spellEnd"/>
      <w:r>
        <w:t xml:space="preserve"> herauszustellen. Die dritte Möglichkeit ist es, passend zur Station ID die Aufzüge und Rolltreppen zu finden. Dabei wird ebenfalls dasselbe Datenpaket geliefert und diese Möglichkeit ist auch verwendet worden.</w:t>
      </w:r>
    </w:p>
    <w:p w14:paraId="2843D789" w14:textId="074FF2C7" w:rsidR="00FB5FEC" w:rsidRDefault="00FB5FEC">
      <w:r>
        <w:t>Eine Drosselung ist hier auch nicht vorhanden</w:t>
      </w:r>
      <w:r w:rsidR="00853286">
        <w:rPr>
          <w:rStyle w:val="Funotenzeichen"/>
        </w:rPr>
        <w:footnoteReference w:id="27"/>
      </w:r>
      <w:r w:rsidR="00E2732C">
        <w:t>;</w:t>
      </w:r>
      <w:r>
        <w:t xml:space="preserve"> mit GET Anfragen kann unlimitiert zugegriffen werden.</w:t>
      </w:r>
    </w:p>
    <w:p w14:paraId="35B8F03E" w14:textId="77777777" w:rsidR="00FB5FEC" w:rsidRDefault="00FB5FEC" w:rsidP="00FB5FEC">
      <w:pPr>
        <w:keepNext/>
      </w:pPr>
      <w:r>
        <w:rPr>
          <w:noProof/>
          <w:lang w:eastAsia="de-DE"/>
        </w:rPr>
        <w:drawing>
          <wp:inline distT="0" distB="0" distL="0" distR="0" wp14:anchorId="7750BEA5" wp14:editId="7B96215F">
            <wp:extent cx="6188710" cy="1269365"/>
            <wp:effectExtent l="0" t="0" r="254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269365"/>
                    </a:xfrm>
                    <a:prstGeom prst="rect">
                      <a:avLst/>
                    </a:prstGeom>
                  </pic:spPr>
                </pic:pic>
              </a:graphicData>
            </a:graphic>
          </wp:inline>
        </w:drawing>
      </w:r>
    </w:p>
    <w:p w14:paraId="12E53CEA" w14:textId="791E5F1A" w:rsidR="00FB5FEC" w:rsidRDefault="00FB5FEC" w:rsidP="00FB5FEC">
      <w:pPr>
        <w:pStyle w:val="Beschriftung"/>
      </w:pPr>
      <w:r>
        <w:t xml:space="preserve">Abbildung </w:t>
      </w:r>
      <w:fldSimple w:instr=" SEQ Abbildung \* ARABIC ">
        <w:r w:rsidR="000052D5">
          <w:rPr>
            <w:noProof/>
          </w:rPr>
          <w:t>4</w:t>
        </w:r>
      </w:fldSimple>
      <w:r>
        <w:t xml:space="preserve">: Screenshot der API Konsole der </w:t>
      </w:r>
      <w:proofErr w:type="spellStart"/>
      <w:r>
        <w:t>Fasta</w:t>
      </w:r>
      <w:proofErr w:type="spellEnd"/>
      <w:r>
        <w:t xml:space="preserve"> API mit den jeweiligen Links für die oben beschriebenen Verwendungsmöglichkeiten, Quelle: selbst erstellt, 21.02.18, 16:</w:t>
      </w:r>
      <w:commentRangeStart w:id="45"/>
      <w:r>
        <w:t>37</w:t>
      </w:r>
      <w:commentRangeEnd w:id="45"/>
      <w:r w:rsidR="00853286">
        <w:rPr>
          <w:rStyle w:val="Kommentarzeichen"/>
          <w:i w:val="0"/>
          <w:iCs w:val="0"/>
          <w:color w:val="auto"/>
        </w:rPr>
        <w:commentReference w:id="45"/>
      </w:r>
    </w:p>
    <w:p w14:paraId="36288A98" w14:textId="77777777" w:rsidR="00853286" w:rsidRDefault="00853286"/>
    <w:p w14:paraId="7793B380" w14:textId="59F3EB87" w:rsidR="00853286" w:rsidRPr="00C47C4E" w:rsidRDefault="00853286">
      <w:r>
        <w:rPr>
          <w:b/>
        </w:rPr>
        <w:t>3.3 Parkplatz API</w:t>
      </w:r>
    </w:p>
    <w:p w14:paraId="5BCE1372" w14:textId="0E2E5157" w:rsidR="00853286" w:rsidRDefault="00853286">
      <w:r>
        <w:t>Als dritte API soll die Parkplatz API beschrieb</w:t>
      </w:r>
      <w:r w:rsidR="00F6550D">
        <w:t>en werden. Sie ist o</w:t>
      </w:r>
      <w:r>
        <w:t>nline unter dem Namen „</w:t>
      </w:r>
      <w:proofErr w:type="spellStart"/>
      <w:r>
        <w:t>BahnPark</w:t>
      </w:r>
      <w:proofErr w:type="spellEnd"/>
      <w:r>
        <w:t>- V1“ zu finden und stellt Daten über die an den Bahnhöfen vorhandenen Parkplätze und deren Belegung (z.T. auch voraussichtliche Belegung) zur Verfügung.</w:t>
      </w:r>
      <w:r w:rsidR="00F6550D">
        <w:t xml:space="preserve"> Für einen Bahnhof können mehrere Parkplätze existieren.</w:t>
      </w:r>
    </w:p>
    <w:p w14:paraId="0D10E918" w14:textId="5429CC18" w:rsidR="00F8204C" w:rsidRDefault="00853286">
      <w:r>
        <w:t>Jedem einzelnen Parkplatz wird hier auch eine eigene ID zugeordnet um ihn so identifizieren zu können. Es gibt 9 Möglichkeiten für eine Abfrage. Zum einen lassen sich alle Parkplätze ausgeben. Dabei wird unterschieden zwischen normalen „</w:t>
      </w:r>
      <w:proofErr w:type="spellStart"/>
      <w:r>
        <w:t>spaces</w:t>
      </w:r>
      <w:proofErr w:type="spellEnd"/>
      <w:r>
        <w:t>“ und „</w:t>
      </w:r>
      <w:proofErr w:type="spellStart"/>
      <w:r>
        <w:t>pit-spaces</w:t>
      </w:r>
      <w:proofErr w:type="spellEnd"/>
      <w:r>
        <w:t>“</w:t>
      </w:r>
      <w:r w:rsidR="00F6550D">
        <w:t xml:space="preserve">. Für den Betrachter ist </w:t>
      </w:r>
      <w:proofErr w:type="spellStart"/>
      <w:r w:rsidR="00F6550D">
        <w:t>mangelns</w:t>
      </w:r>
      <w:proofErr w:type="spellEnd"/>
      <w:r w:rsidR="00F6550D">
        <w:t xml:space="preserve"> einer Dokumentation der Daten nicht herauszufinden wo genau der Unterschied besteht. Unsere Vermutung war es, dass „</w:t>
      </w:r>
      <w:proofErr w:type="spellStart"/>
      <w:r w:rsidR="00F6550D">
        <w:t>spaces</w:t>
      </w:r>
      <w:proofErr w:type="spellEnd"/>
      <w:r w:rsidR="00F6550D">
        <w:t>“ nur zu Testzwecken etabliert worden sind, da sie alphabetisch sortiert, beim Buchstaben B einfach aufhören. Daher haben wir uns für die „</w:t>
      </w:r>
      <w:proofErr w:type="spellStart"/>
      <w:r w:rsidR="00F6550D">
        <w:t>pit-spaces</w:t>
      </w:r>
      <w:proofErr w:type="spellEnd"/>
      <w:r w:rsidR="00F6550D">
        <w:t>“ entschieden. Als nächste Möglichkeit kann auf die Belegung</w:t>
      </w:r>
      <w:r w:rsidR="005E64AF">
        <w:t>s</w:t>
      </w:r>
      <w:r w:rsidR="00F6550D">
        <w:t xml:space="preserve">daten der jeweiligen Parkplätze zugegriffen werden. Einmal komplett für alles Parkplätze, dann </w:t>
      </w:r>
      <w:r w:rsidR="00F6550D">
        <w:lastRenderedPageBreak/>
        <w:t>nach ID und zuletzt auf Prognosen. Die Prognosen werden nur komplett für alle Parkplätze geliefert; es gibt keine Möglichkeit sie zu separieren.</w:t>
      </w:r>
    </w:p>
    <w:p w14:paraId="5D5EE192" w14:textId="0C7888E5" w:rsidR="00F6550D" w:rsidRDefault="00F6550D">
      <w:r>
        <w:t>Die letzte Möglichkeit, die die Parkplatz API biete</w:t>
      </w:r>
      <w:r w:rsidR="009633AB">
        <w:t>t</w:t>
      </w:r>
      <w:r>
        <w:t>, ist, die einzelnen Stationen den Parkplätzen zuzuordnen. Dies war für uns zwingend notwendig, da wir nur jeweils di</w:t>
      </w:r>
      <w:r w:rsidR="009633AB">
        <w:t>e Daten der Parkplätze anzeigen wollen, die auch zum gerade ausgewählten Bahnhof passen.</w:t>
      </w:r>
    </w:p>
    <w:p w14:paraId="329B5780" w14:textId="7C9ECCB8" w:rsidR="009633AB" w:rsidRDefault="009633AB">
      <w:r>
        <w:t>Eine Drosselung existiert auch hier nicht.</w:t>
      </w:r>
      <w:r>
        <w:rPr>
          <w:rStyle w:val="Funotenzeichen"/>
        </w:rPr>
        <w:footnoteReference w:id="28"/>
      </w:r>
    </w:p>
    <w:p w14:paraId="06D9E9C3" w14:textId="77777777" w:rsidR="00C47C4E" w:rsidRDefault="00C47C4E" w:rsidP="00C47C4E">
      <w:pPr>
        <w:keepNext/>
      </w:pPr>
      <w:r>
        <w:rPr>
          <w:noProof/>
          <w:lang w:eastAsia="de-DE"/>
        </w:rPr>
        <w:drawing>
          <wp:inline distT="0" distB="0" distL="0" distR="0" wp14:anchorId="2D72AFFE" wp14:editId="3C81E086">
            <wp:extent cx="6188710" cy="3761740"/>
            <wp:effectExtent l="0" t="0" r="254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88710" cy="3761740"/>
                    </a:xfrm>
                    <a:prstGeom prst="rect">
                      <a:avLst/>
                    </a:prstGeom>
                  </pic:spPr>
                </pic:pic>
              </a:graphicData>
            </a:graphic>
          </wp:inline>
        </w:drawing>
      </w:r>
    </w:p>
    <w:p w14:paraId="432EF2F2" w14:textId="1CD53D9B" w:rsidR="00C47C4E" w:rsidRDefault="00C47C4E" w:rsidP="00C47C4E">
      <w:pPr>
        <w:pStyle w:val="Beschriftung"/>
      </w:pPr>
      <w:r>
        <w:t xml:space="preserve">Abbildung </w:t>
      </w:r>
      <w:fldSimple w:instr=" SEQ Abbildung \* ARABIC ">
        <w:r w:rsidR="000052D5">
          <w:rPr>
            <w:noProof/>
          </w:rPr>
          <w:t>5</w:t>
        </w:r>
      </w:fldSimple>
      <w:r>
        <w:t>: Screenshot der API Konsole mit den Abfragemöglichkeiten der Parkplatz API, Quelle: selbst erstellt, 21.02.18. 16:53</w:t>
      </w:r>
    </w:p>
    <w:p w14:paraId="5C96A11C" w14:textId="77777777" w:rsidR="00853286" w:rsidRDefault="00853286"/>
    <w:p w14:paraId="19AFA051" w14:textId="39B79320" w:rsidR="00853286" w:rsidRDefault="00C47C4E">
      <w:pPr>
        <w:rPr>
          <w:b/>
        </w:rPr>
      </w:pPr>
      <w:r>
        <w:rPr>
          <w:b/>
        </w:rPr>
        <w:t xml:space="preserve">3.4 </w:t>
      </w:r>
      <w:proofErr w:type="spellStart"/>
      <w:r>
        <w:rPr>
          <w:b/>
        </w:rPr>
        <w:t>StaDa</w:t>
      </w:r>
      <w:proofErr w:type="spellEnd"/>
      <w:r>
        <w:rPr>
          <w:b/>
        </w:rPr>
        <w:t xml:space="preserve"> API</w:t>
      </w:r>
    </w:p>
    <w:p w14:paraId="682DA248" w14:textId="276A1801" w:rsidR="00C47C4E" w:rsidRDefault="007868FB">
      <w:r>
        <w:t xml:space="preserve">Die vierte verwendete API ist die </w:t>
      </w:r>
      <w:proofErr w:type="spellStart"/>
      <w:r>
        <w:t>StaDa</w:t>
      </w:r>
      <w:proofErr w:type="spellEnd"/>
      <w:r>
        <w:t xml:space="preserve"> API. „</w:t>
      </w:r>
      <w:proofErr w:type="spellStart"/>
      <w:r>
        <w:t>StaDa</w:t>
      </w:r>
      <w:proofErr w:type="spellEnd"/>
      <w:r>
        <w:t>“ steht für „Station Data“ und stellt Informationen über einzelne Bahnhöfe zur Verfügung. Sie ist der Dreh- und Angelpunkt für die Gewinnung der schon erwähnten Station ID.</w:t>
      </w:r>
    </w:p>
    <w:p w14:paraId="2A26A3E3" w14:textId="30327148" w:rsidR="007868FB" w:rsidRDefault="007868FB">
      <w:r>
        <w:t xml:space="preserve">Die API stellt dem Nutzer vier verschiedene Möglichkeiten für die Abfrage von Daten zur Verfügung. Zum ersten lassen sich alle Bahnhöfe mit ihren Daten abrufen. Das Datenpaket beinhaltet dabei die </w:t>
      </w:r>
      <w:r w:rsidR="002900F8">
        <w:t>Nummer, den Namen, die Adresse, das Bundesland, verschiedene Informationen zur Infrastruktur (z.B. ist WLAN vorhanden, existiert ein Taxistand oder eine Anbindung an den öffentlichen Nahverkehr, etc.), sowie die Öffnungszeiten des Bahnhofs und des dortigen Info Schalters. Des Weiteren kann man über die Station ID auch Infos zu einem speziellen Bahnhof abfragen und auch Infos über die 3-S-Zentralen herausfinden und diese einzeln über ihre eigene ID abfragen.</w:t>
      </w:r>
    </w:p>
    <w:p w14:paraId="30090E5F" w14:textId="64FD4DC5" w:rsidR="00853286" w:rsidRDefault="002900F8">
      <w:r>
        <w:t>Eine Drosselung existiert hier ebenfalls nicht.</w:t>
      </w:r>
      <w:r>
        <w:rPr>
          <w:rStyle w:val="Funotenzeichen"/>
        </w:rPr>
        <w:footnoteReference w:id="29"/>
      </w:r>
    </w:p>
    <w:p w14:paraId="667914E5" w14:textId="355542FB" w:rsidR="00853286" w:rsidRDefault="009F121E">
      <w:r>
        <w:lastRenderedPageBreak/>
        <w:t>Die API ist von großer Bedeutung für unsere App da man hier zum Einen die überall nötige Station ID herausfinden kann, als auch, da sie sehr viele wichtige und verwendete Informationen bereitstellt.</w:t>
      </w:r>
    </w:p>
    <w:p w14:paraId="3B04EA13" w14:textId="77777777" w:rsidR="009F121E" w:rsidRDefault="009F121E" w:rsidP="009F121E">
      <w:pPr>
        <w:keepNext/>
      </w:pPr>
      <w:r>
        <w:rPr>
          <w:noProof/>
          <w:lang w:eastAsia="de-DE"/>
        </w:rPr>
        <w:drawing>
          <wp:inline distT="0" distB="0" distL="0" distR="0" wp14:anchorId="50958211" wp14:editId="4173FA0E">
            <wp:extent cx="6188710" cy="1638300"/>
            <wp:effectExtent l="0" t="0" r="254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1638300"/>
                    </a:xfrm>
                    <a:prstGeom prst="rect">
                      <a:avLst/>
                    </a:prstGeom>
                  </pic:spPr>
                </pic:pic>
              </a:graphicData>
            </a:graphic>
          </wp:inline>
        </w:drawing>
      </w:r>
    </w:p>
    <w:p w14:paraId="4CA01BBF" w14:textId="14658FBB" w:rsidR="009F121E" w:rsidRDefault="009F121E" w:rsidP="009F121E">
      <w:pPr>
        <w:pStyle w:val="Beschriftung"/>
      </w:pPr>
      <w:r>
        <w:t xml:space="preserve">Abbildung </w:t>
      </w:r>
      <w:fldSimple w:instr=" SEQ Abbildung \* ARABIC ">
        <w:r w:rsidR="000052D5">
          <w:rPr>
            <w:noProof/>
          </w:rPr>
          <w:t>6</w:t>
        </w:r>
      </w:fldSimple>
      <w:r>
        <w:t xml:space="preserve">: Screenshot der API Konsole der </w:t>
      </w:r>
      <w:proofErr w:type="spellStart"/>
      <w:r>
        <w:t>StaDa</w:t>
      </w:r>
      <w:proofErr w:type="spellEnd"/>
      <w:r>
        <w:t xml:space="preserve"> API mit den möglichen Abfragen, Quelle: selbst aufgenommen, 21.02.18, 17:19</w:t>
      </w:r>
    </w:p>
    <w:p w14:paraId="7146DAFF" w14:textId="77CFC65B" w:rsidR="009F121E" w:rsidRDefault="009F121E" w:rsidP="009F121E">
      <w:pPr>
        <w:rPr>
          <w:b/>
        </w:rPr>
      </w:pPr>
      <w:r>
        <w:rPr>
          <w:b/>
        </w:rPr>
        <w:t>3.5 Reisezentren API</w:t>
      </w:r>
    </w:p>
    <w:p w14:paraId="464C4A6B" w14:textId="6BF593E3" w:rsidR="009F121E" w:rsidRDefault="009F121E" w:rsidP="009F121E">
      <w:r>
        <w:t>Als letzte API soll die Reisezentren API erläutert werden. Sie stellt Daten über die jeweiligen Reisezentren in Deutschlands Bahnhöfen zu Verfügung.</w:t>
      </w:r>
    </w:p>
    <w:p w14:paraId="1B1767CB" w14:textId="4265EDF6" w:rsidR="009F121E" w:rsidRDefault="009F121E" w:rsidP="009F121E">
      <w:r>
        <w:t xml:space="preserve">Hier existieren vier Möglichkeiten der Abfrage der Daten. Zunächst können, wie auch bei den vorhergegangen APIs die Daten aller Reisezentren abgefragt werden. Im zurückkommenden Datenpaket sind dann der Name, die Adresse, </w:t>
      </w:r>
      <w:r w:rsidR="00A63AA6">
        <w:t>sowie der Typ (in allen getesteten Fällen „reisezentrum“) und die Öffnungszeiten enthalten. Des Weiteren existiert die Möglichkeit, über eine Station ID die dazugehörigen Reisezentren zu finden. Außerdem können Reisezentren durch Angabe von Koordinaten herausgefiltert werden.</w:t>
      </w:r>
    </w:p>
    <w:p w14:paraId="35CE3221" w14:textId="7DA7C372" w:rsidR="00A63AA6" w:rsidRDefault="00A63AA6" w:rsidP="009F121E">
      <w:r>
        <w:t>Die Reisezentren API wird für die Detail Ansicht des aktuell ausgewählten Bahnhofs verwendet.</w:t>
      </w:r>
    </w:p>
    <w:p w14:paraId="2801F708" w14:textId="2B2B3979" w:rsidR="00A63AA6" w:rsidRPr="009F121E" w:rsidRDefault="00A63AA6" w:rsidP="009F121E">
      <w:r>
        <w:t>Auch hier ist keine Drosselung vorhanden.</w:t>
      </w:r>
      <w:r>
        <w:rPr>
          <w:rStyle w:val="Funotenzeichen"/>
        </w:rPr>
        <w:footnoteReference w:id="30"/>
      </w:r>
    </w:p>
    <w:p w14:paraId="315BCAA6" w14:textId="77777777" w:rsidR="007E03CD" w:rsidRDefault="007E03CD" w:rsidP="007E03CD">
      <w:pPr>
        <w:keepNext/>
      </w:pPr>
      <w:r>
        <w:rPr>
          <w:noProof/>
          <w:lang w:eastAsia="de-DE"/>
        </w:rPr>
        <w:drawing>
          <wp:inline distT="0" distB="0" distL="0" distR="0" wp14:anchorId="1EEC8492" wp14:editId="59A20D4B">
            <wp:extent cx="6188710" cy="1472565"/>
            <wp:effectExtent l="0" t="0" r="254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1472565"/>
                    </a:xfrm>
                    <a:prstGeom prst="rect">
                      <a:avLst/>
                    </a:prstGeom>
                  </pic:spPr>
                </pic:pic>
              </a:graphicData>
            </a:graphic>
          </wp:inline>
        </w:drawing>
      </w:r>
    </w:p>
    <w:p w14:paraId="4E2392D8" w14:textId="6D8C0493" w:rsidR="00853286" w:rsidRDefault="007E03CD" w:rsidP="007E03CD">
      <w:pPr>
        <w:pStyle w:val="Beschriftung"/>
      </w:pPr>
      <w:r>
        <w:t xml:space="preserve">Abbildung </w:t>
      </w:r>
      <w:fldSimple w:instr=" SEQ Abbildung \* ARABIC ">
        <w:r w:rsidR="000052D5">
          <w:rPr>
            <w:noProof/>
          </w:rPr>
          <w:t>7</w:t>
        </w:r>
      </w:fldSimple>
      <w:r>
        <w:t>: Screenshot der API Konsole der Reisezentren API mit den zur Verfügung stehenden Möglichkeiten zur Abfrage, Quelle: selbst aufgenommen, 21.02.18, 17:33</w:t>
      </w:r>
    </w:p>
    <w:p w14:paraId="45C559C3" w14:textId="77777777" w:rsidR="00853286" w:rsidRDefault="00853286"/>
    <w:p w14:paraId="3F1159E4" w14:textId="77777777" w:rsidR="00853286" w:rsidRDefault="00853286"/>
    <w:p w14:paraId="7A773A82" w14:textId="09883BF7" w:rsidR="005E64AF" w:rsidRDefault="005E64AF" w:rsidP="000052D5"/>
    <w:p w14:paraId="43C2EE21" w14:textId="77777777" w:rsidR="000052D5" w:rsidRDefault="000052D5" w:rsidP="000052D5"/>
    <w:p w14:paraId="28362E6C" w14:textId="276E7A10" w:rsidR="000052D5" w:rsidRDefault="000052D5" w:rsidP="000052D5">
      <w:pPr>
        <w:pStyle w:val="Listenabsatz"/>
        <w:numPr>
          <w:ilvl w:val="0"/>
          <w:numId w:val="2"/>
        </w:numPr>
        <w:rPr>
          <w:b/>
        </w:rPr>
      </w:pPr>
      <w:r>
        <w:rPr>
          <w:b/>
        </w:rPr>
        <w:lastRenderedPageBreak/>
        <w:t>Implementierung</w:t>
      </w:r>
    </w:p>
    <w:p w14:paraId="686C8D1D" w14:textId="3127C0F4" w:rsidR="000052D5" w:rsidRDefault="000052D5" w:rsidP="000052D5">
      <w:pPr>
        <w:rPr>
          <w:b/>
        </w:rPr>
      </w:pPr>
      <w:r>
        <w:rPr>
          <w:b/>
        </w:rPr>
        <w:t xml:space="preserve">4.1 </w:t>
      </w:r>
      <w:proofErr w:type="gramStart"/>
      <w:r>
        <w:rPr>
          <w:b/>
        </w:rPr>
        <w:t>Verwendete Entwicklungsumgebung</w:t>
      </w:r>
      <w:proofErr w:type="gramEnd"/>
    </w:p>
    <w:p w14:paraId="419CA30B" w14:textId="007D1A49" w:rsidR="000052D5" w:rsidRDefault="000052D5" w:rsidP="000052D5">
      <w:r>
        <w:t>Im Fokus dieses Abschnitts soll die verwendete Entwicklungsumgebung stehen.</w:t>
      </w:r>
    </w:p>
    <w:p w14:paraId="18409411" w14:textId="4FF5BFB3" w:rsidR="000052D5" w:rsidRDefault="000052D5" w:rsidP="000052D5">
      <w:r>
        <w:t xml:space="preserve">Es ist nicht der in der Vorlesung benutzte Editor Sublime Text, sondern die Entwicklungsumgebung </w:t>
      </w:r>
      <w:proofErr w:type="spellStart"/>
      <w:r>
        <w:t>phpStorm</w:t>
      </w:r>
      <w:proofErr w:type="spellEnd"/>
      <w:r>
        <w:t xml:space="preserve"> der Firma </w:t>
      </w:r>
      <w:proofErr w:type="spellStart"/>
      <w:r>
        <w:t>JetBrains</w:t>
      </w:r>
      <w:proofErr w:type="spellEnd"/>
      <w:r>
        <w:t xml:space="preserve"> verwendet worden. Sie </w:t>
      </w:r>
      <w:r w:rsidR="00BB6177">
        <w:t>ist für Studenten kostenlos nut</w:t>
      </w:r>
      <w:r>
        <w:t xml:space="preserve">zbar. Das Betriebssystem ist Windows 10. Sie bietet vorinstallierte Bibliotheken für die Entwicklung mit </w:t>
      </w:r>
      <w:proofErr w:type="spellStart"/>
      <w:r>
        <w:t>Ionic</w:t>
      </w:r>
      <w:proofErr w:type="spellEnd"/>
      <w:r>
        <w:t xml:space="preserve"> und verfügt außerdem über ein integriertes Kommandozeilen-Interface, mit dessen Hilfe man direkt während man arbeitet Konsolen Befehle ausführen kann. Des Weiteren ist ein durch die Verwendung von </w:t>
      </w:r>
      <w:proofErr w:type="spellStart"/>
      <w:r>
        <w:t>phpStorm</w:t>
      </w:r>
      <w:proofErr w:type="spellEnd"/>
      <w:r>
        <w:t xml:space="preserve"> entstehender Vorteil, dass die Entwicklungsumgebung über eine unserer Meinung nach gut konzipierte Code-Vervollständigung verfügt, die den Workflow einfacher macht. Außerdem existieren viele sehr nützliche Shortcuts.</w:t>
      </w:r>
    </w:p>
    <w:p w14:paraId="6FD9B139" w14:textId="028B9EA4" w:rsidR="000052D5" w:rsidRDefault="000052D5" w:rsidP="000052D5">
      <w:r>
        <w:t xml:space="preserve">Zusätzlich installiert worden ist natürlich das eigentliche </w:t>
      </w:r>
      <w:proofErr w:type="spellStart"/>
      <w:r>
        <w:t>Ionic</w:t>
      </w:r>
      <w:proofErr w:type="spellEnd"/>
      <w:r>
        <w:t xml:space="preserve"> Framework und Android Studio inklusive der nötigen SDKs zum Testen.</w:t>
      </w:r>
    </w:p>
    <w:p w14:paraId="24E132FB" w14:textId="77777777" w:rsidR="000052D5" w:rsidRDefault="000052D5" w:rsidP="000052D5">
      <w:pPr>
        <w:keepNext/>
      </w:pPr>
      <w:r>
        <w:rPr>
          <w:noProof/>
          <w:lang w:eastAsia="de-DE"/>
        </w:rPr>
        <w:drawing>
          <wp:inline distT="0" distB="0" distL="0" distR="0" wp14:anchorId="085DF0C5" wp14:editId="0F9F2262">
            <wp:extent cx="6188710" cy="3951605"/>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3951605"/>
                    </a:xfrm>
                    <a:prstGeom prst="rect">
                      <a:avLst/>
                    </a:prstGeom>
                  </pic:spPr>
                </pic:pic>
              </a:graphicData>
            </a:graphic>
          </wp:inline>
        </w:drawing>
      </w:r>
    </w:p>
    <w:p w14:paraId="1676344C" w14:textId="0E55C4AD" w:rsidR="000052D5" w:rsidRPr="000052D5" w:rsidRDefault="000052D5" w:rsidP="000052D5">
      <w:pPr>
        <w:pStyle w:val="Beschriftung"/>
      </w:pPr>
      <w:r>
        <w:t xml:space="preserve">Abbildung </w:t>
      </w:r>
      <w:fldSimple w:instr=" SEQ Abbildung \* ARABIC ">
        <w:r>
          <w:rPr>
            <w:noProof/>
          </w:rPr>
          <w:t>8</w:t>
        </w:r>
      </w:fldSimple>
      <w:r>
        <w:t xml:space="preserve">: Screenshot der </w:t>
      </w:r>
      <w:proofErr w:type="spellStart"/>
      <w:r>
        <w:t>PhpStorm</w:t>
      </w:r>
      <w:proofErr w:type="spellEnd"/>
      <w:r>
        <w:t xml:space="preserve"> Entwicklungsumgebung, Quelle: selbst aufgenommen, 21.02.18, 17:41</w:t>
      </w:r>
    </w:p>
    <w:p w14:paraId="605053D7" w14:textId="77777777" w:rsidR="005E64AF" w:rsidRPr="005E64AF" w:rsidRDefault="005E64AF" w:rsidP="005E64AF">
      <w:pPr>
        <w:rPr>
          <w:b/>
        </w:rPr>
      </w:pPr>
    </w:p>
    <w:p w14:paraId="776629DB" w14:textId="77777777" w:rsidR="00853286" w:rsidRDefault="00853286"/>
    <w:p w14:paraId="2560A24F" w14:textId="77777777" w:rsidR="00853286" w:rsidRDefault="00853286"/>
    <w:p w14:paraId="0E09BFBC" w14:textId="77777777" w:rsidR="00C47C4E" w:rsidRDefault="00C47C4E" w:rsidP="00040A66">
      <w:pPr>
        <w:spacing w:line="312" w:lineRule="auto"/>
      </w:pPr>
    </w:p>
    <w:p w14:paraId="270D4579" w14:textId="77777777" w:rsidR="00C47C4E" w:rsidRDefault="00C47C4E" w:rsidP="00040A66">
      <w:pPr>
        <w:spacing w:line="312" w:lineRule="auto"/>
      </w:pPr>
    </w:p>
    <w:p w14:paraId="1DCE7778" w14:textId="77777777" w:rsidR="000052D5" w:rsidRDefault="000052D5" w:rsidP="00040A66">
      <w:pPr>
        <w:spacing w:line="312" w:lineRule="auto"/>
        <w:rPr>
          <w:rFonts w:cstheme="minorHAnsi"/>
          <w:b/>
        </w:rPr>
      </w:pPr>
      <w:bookmarkStart w:id="46" w:name="_GoBack"/>
      <w:bookmarkEnd w:id="46"/>
    </w:p>
    <w:p w14:paraId="60C49B4B" w14:textId="77777777" w:rsidR="00040A66" w:rsidRPr="00B45423" w:rsidRDefault="00040A66" w:rsidP="00040A66">
      <w:pPr>
        <w:spacing w:line="312" w:lineRule="auto"/>
        <w:rPr>
          <w:rFonts w:cstheme="minorHAnsi"/>
          <w:b/>
        </w:rPr>
      </w:pPr>
      <w:r w:rsidRPr="00B45423">
        <w:rPr>
          <w:rFonts w:cstheme="minorHAnsi"/>
          <w:b/>
        </w:rPr>
        <w:lastRenderedPageBreak/>
        <w:t>Quellen- und Abbildungsverzeichnis</w:t>
      </w:r>
    </w:p>
    <w:p w14:paraId="71868241" w14:textId="77777777" w:rsidR="00040A66" w:rsidRPr="00B45423" w:rsidRDefault="008A48CB" w:rsidP="00040A66">
      <w:pPr>
        <w:pStyle w:val="Listenabsatz"/>
        <w:ind w:left="398"/>
        <w:rPr>
          <w:rFonts w:cstheme="minorHAnsi"/>
        </w:rPr>
      </w:pPr>
      <w:hyperlink r:id="rId21" w:history="1">
        <w:r w:rsidR="00040A66" w:rsidRPr="00B45423">
          <w:rPr>
            <w:rStyle w:val="Hyperlink"/>
            <w:rFonts w:cstheme="minorHAnsi"/>
          </w:rPr>
          <w:t>https://www.geodaten.niedersachsen.de/startseite/gdini/open_data_portale/open-data-136000.html</w:t>
        </w:r>
      </w:hyperlink>
      <w:r w:rsidR="00040A66" w:rsidRPr="00B45423">
        <w:rPr>
          <w:rFonts w:cstheme="minorHAnsi"/>
        </w:rPr>
        <w:t>, Zeitpunkt des Zugriffes: 06.02.18, 18:40</w:t>
      </w:r>
    </w:p>
    <w:p w14:paraId="503FFB09" w14:textId="77777777" w:rsidR="00040A66" w:rsidRPr="00B45423" w:rsidRDefault="008A48CB" w:rsidP="00040A66">
      <w:pPr>
        <w:pStyle w:val="Listenabsatz"/>
        <w:ind w:left="398"/>
        <w:rPr>
          <w:rFonts w:cstheme="minorHAnsi"/>
        </w:rPr>
      </w:pPr>
      <w:hyperlink r:id="rId22" w:history="1">
        <w:r w:rsidR="00040A66" w:rsidRPr="00B45423">
          <w:rPr>
            <w:rStyle w:val="Hyperlink"/>
            <w:rFonts w:cstheme="minorHAnsi"/>
          </w:rPr>
          <w:t>http://data.deutschebahn.com/</w:t>
        </w:r>
      </w:hyperlink>
      <w:r w:rsidR="00040A66" w:rsidRPr="00B45423">
        <w:rPr>
          <w:rFonts w:cstheme="minorHAnsi"/>
        </w:rPr>
        <w:t>, Zeitpunkt des Zugriffs: 06.02.18, 19:00</w:t>
      </w:r>
    </w:p>
    <w:p w14:paraId="418E7930" w14:textId="77777777" w:rsidR="00040A66" w:rsidRPr="00B45423" w:rsidRDefault="008A48CB" w:rsidP="00040A66">
      <w:pPr>
        <w:pStyle w:val="Listenabsatz"/>
        <w:ind w:left="398"/>
        <w:rPr>
          <w:rFonts w:cstheme="minorHAnsi"/>
        </w:rPr>
      </w:pPr>
      <w:hyperlink r:id="rId23" w:anchor="cite_note-2" w:history="1">
        <w:r w:rsidR="00040A66" w:rsidRPr="00B45423">
          <w:rPr>
            <w:rStyle w:val="Hyperlink"/>
            <w:rFonts w:cstheme="minorHAnsi"/>
          </w:rPr>
          <w:t>https://de.wikipedia.org/wiki/Ionic_(Framework)#cite_note-2</w:t>
        </w:r>
      </w:hyperlink>
      <w:r w:rsidR="00040A66" w:rsidRPr="00B45423">
        <w:rPr>
          <w:rFonts w:cstheme="minorHAnsi"/>
        </w:rPr>
        <w:t>, Zeitpunkt des Zugriffs: 10.02.18, 12:20</w:t>
      </w:r>
    </w:p>
    <w:p w14:paraId="11CBF604" w14:textId="77777777" w:rsidR="00040A66" w:rsidRPr="00B45423" w:rsidRDefault="008A48CB" w:rsidP="00040A66">
      <w:pPr>
        <w:pStyle w:val="Listenabsatz"/>
        <w:ind w:left="398"/>
        <w:rPr>
          <w:rFonts w:cstheme="minorHAnsi"/>
        </w:rPr>
      </w:pPr>
      <w:hyperlink r:id="rId24" w:history="1">
        <w:r w:rsidR="00040A66" w:rsidRPr="00B45423">
          <w:rPr>
            <w:rStyle w:val="Hyperlink"/>
            <w:rFonts w:cstheme="minorHAnsi"/>
          </w:rPr>
          <w:t>https://ionicframework.com/docs/v1/overview/</w:t>
        </w:r>
      </w:hyperlink>
      <w:r w:rsidR="00040A66" w:rsidRPr="00B45423">
        <w:rPr>
          <w:rFonts w:cstheme="minorHAnsi"/>
        </w:rPr>
        <w:t>, Zeitpunkt des Zugriffs: 10.02.18, 12:25</w:t>
      </w:r>
    </w:p>
    <w:p w14:paraId="58A9A72E" w14:textId="77777777" w:rsidR="00040A66" w:rsidRPr="00B45423" w:rsidRDefault="00040A66" w:rsidP="00040A66">
      <w:pPr>
        <w:pStyle w:val="Listenabsatz"/>
        <w:ind w:left="398"/>
        <w:rPr>
          <w:rFonts w:cstheme="minorHAnsi"/>
        </w:rPr>
      </w:pPr>
      <w:r w:rsidRPr="00B45423">
        <w:rPr>
          <w:rFonts w:cstheme="minorHAnsi"/>
        </w:rPr>
        <w:t>https://de.ryte.com/wiki/Native_App, Zeitpunkt des Zugriffs: 10.02.18, 12:20</w:t>
      </w:r>
    </w:p>
    <w:p w14:paraId="7F7F8498" w14:textId="77777777" w:rsidR="00040A66" w:rsidRPr="00B45423" w:rsidRDefault="00040A66" w:rsidP="00040A66">
      <w:pPr>
        <w:pStyle w:val="Listenabsatz"/>
        <w:ind w:left="398"/>
        <w:rPr>
          <w:rFonts w:cstheme="minorHAnsi"/>
          <w:lang w:val="en-US"/>
        </w:rPr>
      </w:pPr>
      <w:r w:rsidRPr="00B45423">
        <w:rPr>
          <w:rFonts w:cstheme="minorHAnsi"/>
          <w:lang w:val="en-US"/>
        </w:rPr>
        <w:t>Chris Griffith: Mobile App Development with Ionic 2, First Edition April 2017</w:t>
      </w:r>
    </w:p>
    <w:p w14:paraId="5A0EC935" w14:textId="77777777" w:rsidR="00040A66" w:rsidRPr="00B45423" w:rsidRDefault="008A48CB" w:rsidP="00040A66">
      <w:pPr>
        <w:pStyle w:val="Listenabsatz"/>
        <w:ind w:left="398"/>
        <w:rPr>
          <w:rFonts w:cstheme="minorHAnsi"/>
        </w:rPr>
      </w:pPr>
      <w:hyperlink r:id="rId25" w:history="1">
        <w:r w:rsidR="00040A66" w:rsidRPr="00B45423">
          <w:rPr>
            <w:rStyle w:val="Hyperlink"/>
            <w:rFonts w:cstheme="minorHAnsi"/>
          </w:rPr>
          <w:t>https://www.thoughtworks.com/de/radar/languages-and-frameworks/ionic-framework</w:t>
        </w:r>
      </w:hyperlink>
      <w:r w:rsidR="00040A66" w:rsidRPr="00B45423">
        <w:rPr>
          <w:rFonts w:cstheme="minorHAnsi"/>
        </w:rPr>
        <w:t>, Zeitpunkt des Zugriffs: 10.02.18, 12:40</w:t>
      </w:r>
    </w:p>
    <w:p w14:paraId="0449D830" w14:textId="77777777" w:rsidR="00040A66" w:rsidRPr="00B45423" w:rsidRDefault="008A48CB" w:rsidP="00040A66">
      <w:pPr>
        <w:pStyle w:val="Listenabsatz"/>
        <w:ind w:left="398"/>
        <w:rPr>
          <w:rFonts w:cstheme="minorHAnsi"/>
        </w:rPr>
      </w:pPr>
      <w:hyperlink r:id="rId26" w:history="1">
        <w:r w:rsidR="00040A66" w:rsidRPr="00B45423">
          <w:rPr>
            <w:rStyle w:val="Hyperlink"/>
            <w:rFonts w:cstheme="minorHAnsi"/>
          </w:rPr>
          <w:t>https://opensource.org/licenses/MIT</w:t>
        </w:r>
      </w:hyperlink>
      <w:r w:rsidR="00040A66" w:rsidRPr="00B45423">
        <w:rPr>
          <w:rFonts w:cstheme="minorHAnsi"/>
        </w:rPr>
        <w:t>, Zeitpunkt des Zugriffs: 13.02.18, 16:19</w:t>
      </w:r>
    </w:p>
    <w:p w14:paraId="1FF76C6D" w14:textId="77777777" w:rsidR="00040A66" w:rsidRPr="00B45423" w:rsidRDefault="008A48CB" w:rsidP="00040A66">
      <w:pPr>
        <w:pStyle w:val="Listenabsatz"/>
        <w:ind w:left="398"/>
        <w:rPr>
          <w:rFonts w:cstheme="minorHAnsi"/>
        </w:rPr>
      </w:pPr>
      <w:hyperlink r:id="rId27" w:history="1">
        <w:r w:rsidR="00040A66" w:rsidRPr="00B45423">
          <w:rPr>
            <w:rStyle w:val="Hyperlink"/>
            <w:rFonts w:cstheme="minorHAnsi"/>
          </w:rPr>
          <w:t>https://ionicframework.com/docs/intro/concepts/</w:t>
        </w:r>
      </w:hyperlink>
      <w:r w:rsidR="00040A66" w:rsidRPr="00B45423">
        <w:rPr>
          <w:rFonts w:cstheme="minorHAnsi"/>
        </w:rPr>
        <w:t>, Zeitpunkt des Zugriffs: 13.02.18, 16:30</w:t>
      </w:r>
    </w:p>
    <w:p w14:paraId="720753E8" w14:textId="77777777" w:rsidR="00040A66" w:rsidRPr="00B45423" w:rsidRDefault="008A48CB" w:rsidP="00040A66">
      <w:pPr>
        <w:pStyle w:val="Listenabsatz"/>
        <w:ind w:left="398"/>
        <w:rPr>
          <w:rFonts w:cstheme="minorHAnsi"/>
        </w:rPr>
      </w:pPr>
      <w:hyperlink r:id="rId28" w:history="1">
        <w:r w:rsidR="00040A66" w:rsidRPr="00B45423">
          <w:rPr>
            <w:rStyle w:val="Hyperlink"/>
            <w:rFonts w:cstheme="minorHAnsi"/>
          </w:rPr>
          <w:t>https://tldrlegal.com/license/mit-license</w:t>
        </w:r>
      </w:hyperlink>
      <w:r w:rsidR="00040A66" w:rsidRPr="00B45423">
        <w:rPr>
          <w:rFonts w:cstheme="minorHAnsi"/>
        </w:rPr>
        <w:t>, Zeitpunkt des Zugriffs: 13.02.18, 16:40</w:t>
      </w:r>
    </w:p>
    <w:p w14:paraId="1E2AE1F8" w14:textId="77777777" w:rsidR="00040A66" w:rsidRPr="00B45423" w:rsidRDefault="008A48CB" w:rsidP="00040A66">
      <w:pPr>
        <w:pStyle w:val="Listenabsatz"/>
        <w:ind w:left="398"/>
        <w:rPr>
          <w:rFonts w:cstheme="minorHAnsi"/>
        </w:rPr>
      </w:pPr>
      <w:hyperlink r:id="rId29" w:history="1">
        <w:r w:rsidR="00040A66" w:rsidRPr="00B45423">
          <w:rPr>
            <w:rStyle w:val="Hyperlink"/>
            <w:rFonts w:cstheme="minorHAnsi"/>
          </w:rPr>
          <w:t>https://ionicframework.com/pro/pricing</w:t>
        </w:r>
      </w:hyperlink>
      <w:r w:rsidR="00040A66" w:rsidRPr="00B45423">
        <w:rPr>
          <w:rFonts w:cstheme="minorHAnsi"/>
        </w:rPr>
        <w:t>, Zeitpunkt des Zugriffs: 13.02.18, 16:45</w:t>
      </w:r>
    </w:p>
    <w:p w14:paraId="6E2BB624" w14:textId="77777777" w:rsidR="00040A66" w:rsidRDefault="008A48CB" w:rsidP="00040A66">
      <w:pPr>
        <w:pStyle w:val="Listenabsatz"/>
        <w:ind w:left="398"/>
        <w:rPr>
          <w:ins w:id="47" w:author="ngs" w:date="2018-02-15T18:11:00Z"/>
          <w:rFonts w:cstheme="minorHAnsi"/>
        </w:rPr>
      </w:pPr>
      <w:hyperlink r:id="rId30" w:history="1">
        <w:r w:rsidR="00040A66" w:rsidRPr="00B45423">
          <w:rPr>
            <w:rStyle w:val="Hyperlink"/>
            <w:rFonts w:cstheme="minorHAnsi"/>
          </w:rPr>
          <w:t>https://ionicframework.com/about</w:t>
        </w:r>
      </w:hyperlink>
      <w:r w:rsidR="00040A66" w:rsidRPr="00B45423">
        <w:rPr>
          <w:rFonts w:cstheme="minorHAnsi"/>
        </w:rPr>
        <w:t>, Zeitpunkt des Zugriffs: 13.02.18, 17:00</w:t>
      </w:r>
    </w:p>
    <w:p w14:paraId="1DF7751F" w14:textId="77777777" w:rsidR="00040A66" w:rsidRDefault="00040A66" w:rsidP="00040A66">
      <w:pPr>
        <w:pStyle w:val="Listenabsatz"/>
        <w:ind w:left="398"/>
        <w:rPr>
          <w:rFonts w:cstheme="minorHAnsi"/>
        </w:rPr>
      </w:pPr>
      <w:ins w:id="48" w:author="ngs" w:date="2018-02-15T18:11:00Z">
        <w:r>
          <w:rPr>
            <w:rFonts w:cstheme="minorHAnsi"/>
          </w:rPr>
          <w:fldChar w:fldCharType="begin"/>
        </w:r>
        <w:r>
          <w:rPr>
            <w:rFonts w:cstheme="minorHAnsi"/>
          </w:rPr>
          <w:instrText xml:space="preserve"> HYPERLINK "</w:instrText>
        </w:r>
        <w:r w:rsidRPr="00C75008">
          <w:rPr>
            <w:rFonts w:cstheme="minorHAnsi"/>
          </w:rPr>
          <w:instrText>https://developers.google.com/maps/documentation/javascript/reference?hl=de</w:instrText>
        </w:r>
        <w:r>
          <w:rPr>
            <w:rFonts w:cstheme="minorHAnsi"/>
          </w:rPr>
          <w:instrText xml:space="preserve">" </w:instrText>
        </w:r>
        <w:r>
          <w:rPr>
            <w:rFonts w:cstheme="minorHAnsi"/>
          </w:rPr>
          <w:fldChar w:fldCharType="separate"/>
        </w:r>
        <w:r w:rsidRPr="00B86958">
          <w:rPr>
            <w:rStyle w:val="Hyperlink"/>
            <w:rFonts w:cstheme="minorHAnsi"/>
          </w:rPr>
          <w:t>https://developers.google.com/maps/documentation/javascript/reference?hl=de</w:t>
        </w:r>
        <w:r>
          <w:rPr>
            <w:rFonts w:cstheme="minorHAnsi"/>
          </w:rPr>
          <w:fldChar w:fldCharType="end"/>
        </w:r>
        <w:r>
          <w:rPr>
            <w:rFonts w:cstheme="minorHAnsi"/>
          </w:rPr>
          <w:t>, Zeitpunkt des Zugriffs</w:t>
        </w:r>
      </w:ins>
      <w:ins w:id="49" w:author="ngs" w:date="2018-02-15T18:12:00Z">
        <w:r>
          <w:rPr>
            <w:rFonts w:cstheme="minorHAnsi"/>
          </w:rPr>
          <w:t>: 15.02.18, 18:12</w:t>
        </w:r>
      </w:ins>
    </w:p>
    <w:p w14:paraId="3954EB6C" w14:textId="77777777" w:rsidR="00040A66" w:rsidRDefault="00040A66" w:rsidP="00040A66">
      <w:pPr>
        <w:pStyle w:val="Listenabsatz"/>
        <w:ind w:left="398"/>
        <w:rPr>
          <w:rFonts w:cstheme="minorHAnsi"/>
        </w:rPr>
      </w:pPr>
      <w:r w:rsidRPr="00CA11BC">
        <w:rPr>
          <w:rFonts w:cstheme="minorHAnsi"/>
        </w:rPr>
        <w:t>https://www.cloudcomputing-insider.de/was-ist-eine-rest-api-a-611116/</w:t>
      </w:r>
      <w:r>
        <w:rPr>
          <w:rFonts w:cstheme="minorHAnsi"/>
        </w:rPr>
        <w:t>, Zeitpunkt des Zugriffs: 18.02.2018, 12:00</w:t>
      </w:r>
    </w:p>
    <w:p w14:paraId="09D85AD1" w14:textId="77777777" w:rsidR="00040A66" w:rsidRDefault="00040A66" w:rsidP="00040A66">
      <w:pPr>
        <w:pStyle w:val="Listenabsatz"/>
        <w:ind w:left="398"/>
        <w:rPr>
          <w:rFonts w:cstheme="minorHAnsi"/>
        </w:rPr>
      </w:pPr>
      <w:r w:rsidRPr="00680360">
        <w:rPr>
          <w:rFonts w:cstheme="minorHAnsi"/>
        </w:rPr>
        <w:t>https://de.wikipedia.org/wiki/Representational_State_Transfer</w:t>
      </w:r>
      <w:r>
        <w:rPr>
          <w:rFonts w:cstheme="minorHAnsi"/>
        </w:rPr>
        <w:t>, Zeitpunkt des Zugriffs: 18.02.2018, 12:00</w:t>
      </w:r>
    </w:p>
    <w:p w14:paraId="10566181" w14:textId="16523FC3" w:rsidR="00853286" w:rsidRDefault="00853286" w:rsidP="00040A66">
      <w:pPr>
        <w:pStyle w:val="Listenabsatz"/>
        <w:ind w:left="398"/>
        <w:rPr>
          <w:rFonts w:cstheme="minorHAnsi"/>
        </w:rPr>
      </w:pPr>
      <w:hyperlink r:id="rId31" w:history="1">
        <w:r w:rsidRPr="00E56018">
          <w:rPr>
            <w:rStyle w:val="Hyperlink"/>
            <w:rFonts w:cstheme="minorHAnsi"/>
          </w:rPr>
          <w:t>https://developer.deutschebahn.com/store/apis/info?name=Bahnhofsfotos&amp;version=v1&amp;provider=DBOpenData&amp;</w:t>
        </w:r>
      </w:hyperlink>
      <w:r>
        <w:rPr>
          <w:rFonts w:cstheme="minorHAnsi"/>
        </w:rPr>
        <w:t>, Zeitpunkt des Zugriffs: 21.02.2018, 14:04</w:t>
      </w:r>
    </w:p>
    <w:p w14:paraId="3E5037E2" w14:textId="295384A6" w:rsidR="00853286" w:rsidRDefault="00853286" w:rsidP="00040A66">
      <w:pPr>
        <w:pStyle w:val="Listenabsatz"/>
        <w:ind w:left="398"/>
        <w:rPr>
          <w:rFonts w:cstheme="minorHAnsi"/>
        </w:rPr>
      </w:pPr>
      <w:hyperlink r:id="rId32" w:history="1">
        <w:r w:rsidRPr="00E56018">
          <w:rPr>
            <w:rStyle w:val="Hyperlink"/>
            <w:rFonts w:cstheme="minorHAnsi"/>
          </w:rPr>
          <w:t>https://developer.deutschebahn.com/store/apis/info?name=FaStaStation_Facilities_Status&amp;version=v2&amp;provider=DBOpenData&amp;</w:t>
        </w:r>
      </w:hyperlink>
      <w:r>
        <w:rPr>
          <w:rFonts w:cstheme="minorHAnsi"/>
        </w:rPr>
        <w:t>, Zeitpunkt des Zugriffs: 21.02.2018, 16:00</w:t>
      </w:r>
    </w:p>
    <w:p w14:paraId="33718089" w14:textId="49CE7FED" w:rsidR="009633AB" w:rsidRDefault="009633AB" w:rsidP="00040A66">
      <w:pPr>
        <w:pStyle w:val="Listenabsatz"/>
        <w:ind w:left="398"/>
        <w:rPr>
          <w:rFonts w:cstheme="minorHAnsi"/>
        </w:rPr>
      </w:pPr>
      <w:hyperlink r:id="rId33" w:history="1">
        <w:r w:rsidRPr="00E56018">
          <w:rPr>
            <w:rStyle w:val="Hyperlink"/>
            <w:rFonts w:cstheme="minorHAnsi"/>
          </w:rPr>
          <w:t>https://developer.deutschebahn.com/store/apis/info?name=BahnPark&amp;version=v1&amp;provider=DBOpenData&amp;#/</w:t>
        </w:r>
      </w:hyperlink>
      <w:r>
        <w:rPr>
          <w:rFonts w:cstheme="minorHAnsi"/>
        </w:rPr>
        <w:t>, Zeitpunkt des Zugriffs: 21.02.2018, 16:52</w:t>
      </w:r>
    </w:p>
    <w:p w14:paraId="149FCA4A" w14:textId="059D44AE" w:rsidR="002900F8" w:rsidRDefault="002900F8" w:rsidP="00040A66">
      <w:pPr>
        <w:pStyle w:val="Listenabsatz"/>
        <w:ind w:left="398"/>
        <w:rPr>
          <w:rFonts w:cstheme="minorHAnsi"/>
        </w:rPr>
      </w:pPr>
      <w:hyperlink r:id="rId34" w:history="1">
        <w:r w:rsidRPr="00E56018">
          <w:rPr>
            <w:rStyle w:val="Hyperlink"/>
            <w:rFonts w:cstheme="minorHAnsi"/>
          </w:rPr>
          <w:t>https://developer.deutschebahn.com/store/apis/info?name=StaDa-Station_Data&amp;version=v2&amp;provider=DBOpenData&amp;#/</w:t>
        </w:r>
      </w:hyperlink>
      <w:r>
        <w:rPr>
          <w:rFonts w:cstheme="minorHAnsi"/>
        </w:rPr>
        <w:t>, Zeitpunkt des Zugriffs: 21.02.18, 17:17</w:t>
      </w:r>
    </w:p>
    <w:p w14:paraId="4A11FFD0" w14:textId="7B188AD2" w:rsidR="00A63AA6" w:rsidRDefault="00A63AA6" w:rsidP="00A63AA6">
      <w:pPr>
        <w:pStyle w:val="Listenabsatz"/>
        <w:ind w:left="398"/>
        <w:jc w:val="both"/>
        <w:rPr>
          <w:rFonts w:cstheme="minorHAnsi"/>
        </w:rPr>
      </w:pPr>
      <w:hyperlink r:id="rId35" w:history="1">
        <w:r w:rsidRPr="00E56018">
          <w:rPr>
            <w:rStyle w:val="Hyperlink"/>
            <w:rFonts w:cstheme="minorHAnsi"/>
          </w:rPr>
          <w:t>https://developer.deutschebahn.com/store/apis/info?name=Reisezentren&amp;version=v1&amp;provider=DBOpenData&amp;#/</w:t>
        </w:r>
      </w:hyperlink>
      <w:r>
        <w:rPr>
          <w:rFonts w:cstheme="minorHAnsi"/>
        </w:rPr>
        <w:t>, Zeitpunkt des Zugriffs: 21.02.18, 17:27</w:t>
      </w:r>
    </w:p>
    <w:p w14:paraId="48ABA65E" w14:textId="2B367E96" w:rsidR="00040A66" w:rsidRDefault="00040A66" w:rsidP="000824AE">
      <w:pPr>
        <w:spacing w:line="312" w:lineRule="auto"/>
        <w:rPr>
          <w:rFonts w:cstheme="minorHAnsi"/>
          <w:b/>
        </w:rPr>
      </w:pPr>
    </w:p>
    <w:p w14:paraId="1C27D3FB" w14:textId="77777777" w:rsidR="00CE3D74" w:rsidRPr="00B45423" w:rsidRDefault="00CE3D74" w:rsidP="00047652">
      <w:pPr>
        <w:pStyle w:val="berschrift1"/>
        <w:rPr>
          <w:rFonts w:asciiTheme="minorHAnsi" w:hAnsiTheme="minorHAnsi" w:cstheme="minorHAnsi"/>
          <w:sz w:val="22"/>
          <w:szCs w:val="22"/>
        </w:rPr>
      </w:pPr>
    </w:p>
    <w:sectPr w:rsidR="00CE3D74" w:rsidRPr="00B45423" w:rsidSect="005C46F8">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mona.plogmann@osnanet.de" w:date="2018-02-13T18:00:00Z" w:initials="r">
    <w:p w14:paraId="38D52F75" w14:textId="77777777" w:rsidR="00EE2F40" w:rsidRDefault="00EE2F40">
      <w:pPr>
        <w:pStyle w:val="Kommentartext"/>
      </w:pPr>
      <w:r>
        <w:rPr>
          <w:rStyle w:val="Kommentarzeichen"/>
        </w:rPr>
        <w:annotationRef/>
      </w:r>
      <w:r>
        <w:t xml:space="preserve">Ein bisschen umständlich formuliert. </w:t>
      </w:r>
    </w:p>
    <w:p w14:paraId="658A68E7" w14:textId="77777777" w:rsidR="00EE2F40" w:rsidRDefault="00EE2F40">
      <w:pPr>
        <w:pStyle w:val="Kommentartext"/>
      </w:pPr>
      <w:proofErr w:type="spellStart"/>
      <w:r>
        <w:t>Geodaten</w:t>
      </w:r>
      <w:proofErr w:type="spellEnd"/>
      <w:r>
        <w:t xml:space="preserve"> nutzbar machen?</w:t>
      </w:r>
    </w:p>
  </w:comment>
  <w:comment w:id="1" w:author="ngs" w:date="2018-02-15T18:03:00Z" w:initials="n">
    <w:p w14:paraId="052A4B54" w14:textId="37FBFAE6" w:rsidR="002B2B49" w:rsidRDefault="002B2B49">
      <w:pPr>
        <w:pStyle w:val="Kommentartext"/>
      </w:pPr>
      <w:r>
        <w:rPr>
          <w:rStyle w:val="Kommentarzeichen"/>
        </w:rPr>
        <w:annotationRef/>
      </w:r>
      <w:r>
        <w:t xml:space="preserve">Wollte sagen, dass auch Daten im Fokus stehen können, die man selber noch in ein für </w:t>
      </w:r>
      <w:proofErr w:type="spellStart"/>
      <w:r>
        <w:t>GoogleMaps</w:t>
      </w:r>
      <w:proofErr w:type="spellEnd"/>
      <w:r>
        <w:t xml:space="preserve"> nutzbares Format bringen muss- da fällt mir aber zugegebenermaßen nix Besseres ein um den Gedanken rüberzubringen</w:t>
      </w:r>
    </w:p>
  </w:comment>
  <w:comment w:id="2" w:author="ramona.plogmann@osnanet.de" w:date="2018-02-13T18:00:00Z" w:initials="r">
    <w:p w14:paraId="09E7581D" w14:textId="77777777" w:rsidR="00EE2F40" w:rsidRDefault="00EE2F40">
      <w:pPr>
        <w:pStyle w:val="Kommentartext"/>
      </w:pPr>
      <w:r>
        <w:rPr>
          <w:rStyle w:val="Kommentarzeichen"/>
        </w:rPr>
        <w:annotationRef/>
      </w:r>
      <w:r>
        <w:t>Richtiger Artikel? Keine Ahnung :D</w:t>
      </w:r>
    </w:p>
  </w:comment>
  <w:comment w:id="3" w:author="ngs" w:date="2018-02-15T18:03:00Z" w:initials="n">
    <w:p w14:paraId="0ECA0E2C" w14:textId="69E9699D" w:rsidR="002B2B49" w:rsidRDefault="002B2B49">
      <w:pPr>
        <w:pStyle w:val="Kommentartext"/>
      </w:pPr>
      <w:r>
        <w:rPr>
          <w:rStyle w:val="Kommentarzeichen"/>
        </w:rPr>
        <w:annotationRef/>
      </w:r>
      <w:r>
        <w:t xml:space="preserve">Sollte passen </w:t>
      </w:r>
      <w:r>
        <w:sym w:font="Wingdings" w:char="F04A"/>
      </w:r>
    </w:p>
  </w:comment>
  <w:comment w:id="4" w:author="ramona.plogmann@osnanet.de" w:date="2018-02-13T18:04:00Z" w:initials="r">
    <w:p w14:paraId="0B2BFD1F" w14:textId="77777777" w:rsidR="00EE2F40" w:rsidRDefault="00EE2F40">
      <w:pPr>
        <w:pStyle w:val="Kommentartext"/>
      </w:pPr>
      <w:r>
        <w:rPr>
          <w:rStyle w:val="Kommentarzeichen"/>
        </w:rPr>
        <w:annotationRef/>
      </w:r>
      <w:r>
        <w:t xml:space="preserve">Gibt es irgendwas in der </w:t>
      </w:r>
      <w:proofErr w:type="spellStart"/>
      <w:r>
        <w:t>app</w:t>
      </w:r>
      <w:proofErr w:type="spellEnd"/>
      <w:r>
        <w:t xml:space="preserve">, wofür </w:t>
      </w:r>
      <w:proofErr w:type="spellStart"/>
      <w:r>
        <w:t>einstellungen</w:t>
      </w:r>
      <w:proofErr w:type="spellEnd"/>
      <w:r>
        <w:t xml:space="preserve"> sinnvoll genutzt werden könnten? Wenn ja, hier erwähnen, sonst Satz weglassen. </w:t>
      </w:r>
    </w:p>
  </w:comment>
  <w:comment w:id="5" w:author="ngs" w:date="2018-02-15T18:02:00Z" w:initials="n">
    <w:p w14:paraId="59A6C6B0" w14:textId="1CE323EE" w:rsidR="00745D2B" w:rsidRDefault="00745D2B">
      <w:pPr>
        <w:pStyle w:val="Kommentartext"/>
      </w:pPr>
      <w:r>
        <w:rPr>
          <w:rStyle w:val="Kommentarzeichen"/>
        </w:rPr>
        <w:annotationRef/>
      </w:r>
      <w:r>
        <w:t xml:space="preserve">Habe das nochmal hingeschrieben </w:t>
      </w:r>
      <w:r>
        <w:sym w:font="Wingdings" w:char="F04A"/>
      </w:r>
    </w:p>
  </w:comment>
  <w:comment w:id="18" w:author="ngs" w:date="2018-02-15T17:51:00Z" w:initials="n">
    <w:p w14:paraId="482C53B3" w14:textId="7A8457A2" w:rsidR="00A547D6" w:rsidRDefault="00A547D6">
      <w:pPr>
        <w:pStyle w:val="Kommentartext"/>
      </w:pPr>
      <w:r>
        <w:rPr>
          <w:rStyle w:val="Kommentarzeichen"/>
        </w:rPr>
        <w:annotationRef/>
      </w:r>
      <w:r>
        <w:t xml:space="preserve">Welche sind das? </w:t>
      </w:r>
      <w:r>
        <w:sym w:font="Wingdings" w:char="F04A"/>
      </w:r>
    </w:p>
  </w:comment>
  <w:comment w:id="22" w:author="ramona.plogmann@osnanet.de" w:date="2018-02-16T11:28:00Z" w:initials="r">
    <w:p w14:paraId="527F8AD4" w14:textId="26D9F0DF" w:rsidR="00FF5F4E" w:rsidRDefault="00FF5F4E">
      <w:pPr>
        <w:pStyle w:val="Kommentartext"/>
      </w:pPr>
      <w:r>
        <w:rPr>
          <w:rStyle w:val="Kommentarzeichen"/>
        </w:rPr>
        <w:annotationRef/>
      </w:r>
      <w:r>
        <w:t xml:space="preserve">Der entsprechende </w:t>
      </w:r>
      <w:proofErr w:type="spellStart"/>
      <w:r>
        <w:t>kommentar</w:t>
      </w:r>
      <w:proofErr w:type="spellEnd"/>
    </w:p>
  </w:comment>
  <w:comment w:id="27" w:author="ngs" w:date="2018-02-16T11:26:00Z" w:initials="n">
    <w:p w14:paraId="11D3D945" w14:textId="0742D44F" w:rsidR="00FF5F4E" w:rsidRDefault="00A547D6">
      <w:pPr>
        <w:pStyle w:val="Kommentartext"/>
      </w:pPr>
      <w:r>
        <w:rPr>
          <w:rStyle w:val="Kommentarzeichen"/>
        </w:rPr>
        <w:annotationRef/>
      </w:r>
      <w:r>
        <w:t xml:space="preserve">Kommt da noch ein zum anderen? Wenn ja hab </w:t>
      </w:r>
      <w:proofErr w:type="spellStart"/>
      <w:r>
        <w:t>ichs</w:t>
      </w:r>
      <w:proofErr w:type="spellEnd"/>
      <w:r>
        <w:t xml:space="preserve"> überlesen</w:t>
      </w:r>
    </w:p>
  </w:comment>
  <w:comment w:id="28" w:author="ramona.plogmann@osnanet.de" w:date="2018-02-16T11:27:00Z" w:initials="r">
    <w:p w14:paraId="29D77C92" w14:textId="0DFA32E7" w:rsidR="00FF5F4E" w:rsidRDefault="00FF5F4E">
      <w:pPr>
        <w:pStyle w:val="Kommentartext"/>
      </w:pPr>
      <w:r>
        <w:rPr>
          <w:rStyle w:val="Kommentarzeichen"/>
        </w:rPr>
        <w:annotationRef/>
      </w:r>
      <w:r>
        <w:t xml:space="preserve">Sollte später noch kommen (für die </w:t>
      </w:r>
      <w:proofErr w:type="spellStart"/>
      <w:r>
        <w:t>fasta</w:t>
      </w:r>
      <w:proofErr w:type="spellEnd"/>
      <w:r>
        <w:t xml:space="preserve"> </w:t>
      </w:r>
      <w:proofErr w:type="spellStart"/>
      <w:r>
        <w:t>page</w:t>
      </w:r>
      <w:proofErr w:type="spellEnd"/>
      <w:r>
        <w:t xml:space="preserve">) aber wäre schon </w:t>
      </w:r>
      <w:proofErr w:type="spellStart"/>
      <w:r>
        <w:t>zieeemlich</w:t>
      </w:r>
      <w:proofErr w:type="spellEnd"/>
      <w:r>
        <w:t xml:space="preserve"> weit unten</w:t>
      </w:r>
    </w:p>
  </w:comment>
  <w:comment w:id="32" w:author="ngs" w:date="2018-02-15T18:10:00Z" w:initials="n">
    <w:p w14:paraId="0D566B02" w14:textId="5F23B45C" w:rsidR="00C75008" w:rsidRDefault="00C75008">
      <w:pPr>
        <w:pStyle w:val="Kommentartext"/>
      </w:pPr>
      <w:r>
        <w:rPr>
          <w:rStyle w:val="Kommentarzeichen"/>
        </w:rPr>
        <w:annotationRef/>
      </w:r>
      <w:r>
        <w:t xml:space="preserve">Hier </w:t>
      </w:r>
      <w:proofErr w:type="spellStart"/>
      <w:r>
        <w:t>evtl</w:t>
      </w:r>
      <w:proofErr w:type="spellEnd"/>
      <w:r>
        <w:t xml:space="preserve"> noch Quelle für</w:t>
      </w:r>
      <w:r w:rsidR="002266AD">
        <w:t xml:space="preserve"> den Begriff? Habe mal eine rausgesucht</w:t>
      </w:r>
    </w:p>
  </w:comment>
  <w:comment w:id="35" w:author="ngs" w:date="2018-02-19T14:32:00Z" w:initials="n">
    <w:p w14:paraId="0C385CD5" w14:textId="781F31F5" w:rsidR="00E20474" w:rsidRDefault="00E20474">
      <w:pPr>
        <w:pStyle w:val="Kommentartext"/>
      </w:pPr>
      <w:r>
        <w:rPr>
          <w:rStyle w:val="Kommentarzeichen"/>
        </w:rPr>
        <w:annotationRef/>
      </w:r>
      <w:r>
        <w:t>Das lass uns mal später in die Gliederung nehmen, hier unpassend da wird ja noch allgemeiner geredet</w:t>
      </w:r>
    </w:p>
  </w:comment>
  <w:comment w:id="38" w:author="ramona.plogmann@osnanet.de" w:date="2018-02-13T17:57:00Z" w:initials="r">
    <w:p w14:paraId="319A44A9" w14:textId="77777777" w:rsidR="00EE2F40" w:rsidRDefault="00EE2F40">
      <w:pPr>
        <w:pStyle w:val="Kommentartext"/>
      </w:pPr>
      <w:r>
        <w:rPr>
          <w:rStyle w:val="Kommentarzeichen"/>
        </w:rPr>
        <w:annotationRef/>
      </w:r>
      <w:r>
        <w:t xml:space="preserve">Was ist der </w:t>
      </w:r>
      <w:proofErr w:type="spellStart"/>
      <w:r>
        <w:t>fokus</w:t>
      </w:r>
      <w:proofErr w:type="spellEnd"/>
      <w:r>
        <w:t xml:space="preserve"> beim Aussehen? Schön? Intuitiv? Plattformspezifisch?</w:t>
      </w:r>
    </w:p>
  </w:comment>
  <w:comment w:id="39" w:author="ngs" w:date="2018-02-15T18:01:00Z" w:initials="n">
    <w:p w14:paraId="3D344AE2" w14:textId="08CF94CC" w:rsidR="00745D2B" w:rsidRDefault="00745D2B">
      <w:pPr>
        <w:pStyle w:val="Kommentartext"/>
      </w:pPr>
      <w:r>
        <w:rPr>
          <w:rStyle w:val="Kommentarzeichen"/>
        </w:rPr>
        <w:annotationRef/>
      </w:r>
      <w:r>
        <w:t xml:space="preserve">Geändert </w:t>
      </w:r>
      <w:r>
        <w:sym w:font="Wingdings" w:char="F04A"/>
      </w:r>
    </w:p>
  </w:comment>
  <w:comment w:id="40" w:author="ramona.plogmann@osnanet.de" w:date="2018-02-13T17:56:00Z" w:initials="r">
    <w:p w14:paraId="0648DC4B" w14:textId="77777777" w:rsidR="000824AE" w:rsidRDefault="000824AE">
      <w:pPr>
        <w:pStyle w:val="Kommentartext"/>
      </w:pPr>
      <w:r>
        <w:rPr>
          <w:rStyle w:val="Kommentarzeichen"/>
        </w:rPr>
        <w:annotationRef/>
      </w:r>
      <w:r>
        <w:t xml:space="preserve">Ist </w:t>
      </w:r>
      <w:proofErr w:type="spellStart"/>
      <w:r>
        <w:t>Cordova</w:t>
      </w:r>
      <w:proofErr w:type="spellEnd"/>
      <w:r>
        <w:t xml:space="preserve"> nicht die übergeordnete Technik und </w:t>
      </w:r>
      <w:proofErr w:type="spellStart"/>
      <w:r>
        <w:t>ionic</w:t>
      </w:r>
      <w:proofErr w:type="spellEnd"/>
      <w:r>
        <w:t xml:space="preserve"> dann das </w:t>
      </w:r>
      <w:proofErr w:type="spellStart"/>
      <w:r>
        <w:t>framework</w:t>
      </w:r>
      <w:proofErr w:type="spellEnd"/>
      <w:r>
        <w:t xml:space="preserve"> was ohne </w:t>
      </w:r>
      <w:proofErr w:type="spellStart"/>
      <w:r>
        <w:t>cordovva</w:t>
      </w:r>
      <w:proofErr w:type="spellEnd"/>
      <w:r>
        <w:t xml:space="preserve"> überhaupt nicht läuft?</w:t>
      </w:r>
    </w:p>
  </w:comment>
  <w:comment w:id="41" w:author="ngs" w:date="2018-02-15T18:06:00Z" w:initials="n">
    <w:p w14:paraId="237AF01D" w14:textId="48CF1A2F" w:rsidR="002B2B49" w:rsidRDefault="002B2B49">
      <w:pPr>
        <w:pStyle w:val="Kommentartext"/>
      </w:pPr>
      <w:r>
        <w:rPr>
          <w:rStyle w:val="Kommentarzeichen"/>
        </w:rPr>
        <w:annotationRef/>
      </w:r>
      <w:r>
        <w:t xml:space="preserve">Siehe </w:t>
      </w:r>
      <w:proofErr w:type="spellStart"/>
      <w:r>
        <w:t>whatsapp</w:t>
      </w:r>
      <w:proofErr w:type="spellEnd"/>
      <w:r>
        <w:t xml:space="preserve"> ;)</w:t>
      </w:r>
    </w:p>
  </w:comment>
  <w:comment w:id="42" w:author="ramona.plogmann@osnanet.de" w:date="2018-02-13T17:55:00Z" w:initials="r">
    <w:p w14:paraId="3437D501" w14:textId="77777777" w:rsidR="000824AE" w:rsidRDefault="000824AE">
      <w:pPr>
        <w:pStyle w:val="Kommentartext"/>
      </w:pPr>
      <w:r>
        <w:rPr>
          <w:rStyle w:val="Kommentarzeichen"/>
        </w:rPr>
        <w:annotationRef/>
      </w:r>
      <w:r>
        <w:t xml:space="preserve">Wirklich relevant </w:t>
      </w:r>
      <w:proofErr w:type="spellStart"/>
      <w:r>
        <w:t>st</w:t>
      </w:r>
      <w:proofErr w:type="spellEnd"/>
      <w:r>
        <w:t xml:space="preserve"> das nicht oder? Kann ja jeder </w:t>
      </w:r>
      <w:proofErr w:type="spellStart"/>
      <w:r>
        <w:t>googlen</w:t>
      </w:r>
      <w:proofErr w:type="spellEnd"/>
      <w:r>
        <w:t xml:space="preserve">… Das wirkt vielleicht eher </w:t>
      </w:r>
      <w:proofErr w:type="spellStart"/>
      <w:r>
        <w:t>we</w:t>
      </w:r>
      <w:proofErr w:type="spellEnd"/>
      <w:r>
        <w:t xml:space="preserve"> ein Seitenfüller..?</w:t>
      </w:r>
    </w:p>
  </w:comment>
  <w:comment w:id="43" w:author="ngs" w:date="2018-02-15T18:00:00Z" w:initials="n">
    <w:p w14:paraId="25E38CCA" w14:textId="2240EFB2" w:rsidR="00A547D6" w:rsidRDefault="00A547D6">
      <w:pPr>
        <w:pStyle w:val="Kommentartext"/>
      </w:pPr>
      <w:r>
        <w:rPr>
          <w:rStyle w:val="Kommentarzeichen"/>
        </w:rPr>
        <w:annotationRef/>
      </w:r>
      <w:r>
        <w:t>Hast Recht aber können wir nachher immer noch kürzen oder? Habe mal in eine Bachelor Arbeit reingeguckt da haben die das auch so gemacht. Das blöde Bild habe ich aber erstmal weggenommen</w:t>
      </w:r>
    </w:p>
  </w:comment>
  <w:comment w:id="44" w:author="ngs" w:date="2018-02-21T16:26:00Z" w:initials="n">
    <w:p w14:paraId="6C5CB4DA" w14:textId="7497460E" w:rsidR="008C7C89" w:rsidRDefault="008C7C89">
      <w:pPr>
        <w:pStyle w:val="Kommentartext"/>
      </w:pPr>
      <w:r>
        <w:rPr>
          <w:rStyle w:val="Kommentarzeichen"/>
        </w:rPr>
        <w:annotationRef/>
      </w:r>
      <w:r>
        <w:t xml:space="preserve">Mal schauen, ob das von der Größe so geht hier müssen wir einen Testdruck machen! Nicht dass das zu klein ist </w:t>
      </w:r>
    </w:p>
  </w:comment>
  <w:comment w:id="45" w:author="ngs" w:date="2018-02-21T16:38:00Z" w:initials="n">
    <w:p w14:paraId="0E19F3A1" w14:textId="4FB9DAF1" w:rsidR="00853286" w:rsidRDefault="00853286">
      <w:pPr>
        <w:pStyle w:val="Kommentartext"/>
      </w:pPr>
      <w:r>
        <w:rPr>
          <w:rStyle w:val="Kommentarzeichen"/>
        </w:rPr>
        <w:annotationRef/>
      </w:r>
      <w:r>
        <w:t>Hier lasse ich erstmal noch Platz wegen dem 1. Bild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8A68E7" w15:done="0"/>
  <w15:commentEx w15:paraId="052A4B54" w15:paraIdParent="658A68E7" w15:done="0"/>
  <w15:commentEx w15:paraId="09E7581D" w15:done="0"/>
  <w15:commentEx w15:paraId="0ECA0E2C" w15:paraIdParent="09E7581D" w15:done="0"/>
  <w15:commentEx w15:paraId="0B2BFD1F" w15:done="0"/>
  <w15:commentEx w15:paraId="59A6C6B0" w15:paraIdParent="0B2BFD1F" w15:done="0"/>
  <w15:commentEx w15:paraId="482C53B3" w15:done="0"/>
  <w15:commentEx w15:paraId="527F8AD4" w15:done="0"/>
  <w15:commentEx w15:paraId="11D3D945" w15:done="0"/>
  <w15:commentEx w15:paraId="29D77C92" w15:done="0"/>
  <w15:commentEx w15:paraId="0D566B02" w15:done="0"/>
  <w15:commentEx w15:paraId="0C385CD5" w15:done="0"/>
  <w15:commentEx w15:paraId="319A44A9" w15:done="0"/>
  <w15:commentEx w15:paraId="3D344AE2" w15:paraIdParent="319A44A9" w15:done="0"/>
  <w15:commentEx w15:paraId="0648DC4B" w15:done="0"/>
  <w15:commentEx w15:paraId="237AF01D" w15:paraIdParent="0648DC4B" w15:done="0"/>
  <w15:commentEx w15:paraId="3437D501" w15:done="0"/>
  <w15:commentEx w15:paraId="25E38CCA" w15:paraIdParent="3437D501" w15:done="0"/>
  <w15:commentEx w15:paraId="6C5CB4DA" w15:done="0"/>
  <w15:commentEx w15:paraId="0E19F3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91FC0" w14:textId="77777777" w:rsidR="008A48CB" w:rsidRDefault="008A48CB" w:rsidP="00CE3D74">
      <w:pPr>
        <w:spacing w:after="0" w:line="240" w:lineRule="auto"/>
      </w:pPr>
      <w:r>
        <w:separator/>
      </w:r>
    </w:p>
  </w:endnote>
  <w:endnote w:type="continuationSeparator" w:id="0">
    <w:p w14:paraId="1B98ABBD" w14:textId="77777777" w:rsidR="008A48CB" w:rsidRDefault="008A48CB" w:rsidP="00CE3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39245" w14:textId="77777777" w:rsidR="008A48CB" w:rsidRDefault="008A48CB" w:rsidP="00CE3D74">
      <w:pPr>
        <w:spacing w:after="0" w:line="240" w:lineRule="auto"/>
      </w:pPr>
      <w:r>
        <w:separator/>
      </w:r>
    </w:p>
  </w:footnote>
  <w:footnote w:type="continuationSeparator" w:id="0">
    <w:p w14:paraId="222A6ADB" w14:textId="77777777" w:rsidR="008A48CB" w:rsidRDefault="008A48CB" w:rsidP="00CE3D74">
      <w:pPr>
        <w:spacing w:after="0" w:line="240" w:lineRule="auto"/>
      </w:pPr>
      <w:r>
        <w:continuationSeparator/>
      </w:r>
    </w:p>
  </w:footnote>
  <w:footnote w:id="1">
    <w:p w14:paraId="54308B11" w14:textId="77777777" w:rsidR="00CE3D74" w:rsidRDefault="00CE3D74">
      <w:pPr>
        <w:pStyle w:val="Funotentext"/>
      </w:pPr>
      <w:r>
        <w:rPr>
          <w:rStyle w:val="Funotenzeichen"/>
        </w:rPr>
        <w:footnoteRef/>
      </w:r>
      <w:r>
        <w:t xml:space="preserve"> </w:t>
      </w:r>
      <w:r w:rsidRPr="00CE3D74">
        <w:t>https://www.geodaten.niedersachsen.de/startseite/gdini/open_data_portale/open-data-136000.html</w:t>
      </w:r>
    </w:p>
  </w:footnote>
  <w:footnote w:id="2">
    <w:p w14:paraId="6553E1CA" w14:textId="77777777" w:rsidR="00F12D05" w:rsidRDefault="00F12D05">
      <w:pPr>
        <w:pStyle w:val="Funotentext"/>
      </w:pPr>
      <w:r>
        <w:rPr>
          <w:rStyle w:val="Funotenzeichen"/>
        </w:rPr>
        <w:footnoteRef/>
      </w:r>
      <w:r>
        <w:t xml:space="preserve"> </w:t>
      </w:r>
      <w:r w:rsidRPr="00F12D05">
        <w:t>http://data.deutschebahn.com/</w:t>
      </w:r>
    </w:p>
  </w:footnote>
  <w:footnote w:id="3">
    <w:p w14:paraId="3F57F88A" w14:textId="0D01563E" w:rsidR="00C75008" w:rsidRDefault="00C75008">
      <w:pPr>
        <w:pStyle w:val="Funotentext"/>
      </w:pPr>
      <w:ins w:id="34" w:author="ngs" w:date="2018-02-15T18:11:00Z">
        <w:r>
          <w:rPr>
            <w:rStyle w:val="Funotenzeichen"/>
          </w:rPr>
          <w:footnoteRef/>
        </w:r>
        <w:r>
          <w:t xml:space="preserve"> </w:t>
        </w:r>
        <w:r w:rsidRPr="00C75008">
          <w:t>https://developers.google.com/maps/documentation/javascript/reference?hl=de</w:t>
        </w:r>
      </w:ins>
    </w:p>
  </w:footnote>
  <w:footnote w:id="4">
    <w:p w14:paraId="5E0A01AF" w14:textId="77777777" w:rsidR="000824AE" w:rsidRDefault="000824AE" w:rsidP="000824AE">
      <w:pPr>
        <w:pStyle w:val="Funotentext"/>
      </w:pPr>
      <w:r>
        <w:rPr>
          <w:rStyle w:val="Funotenzeichen"/>
        </w:rPr>
        <w:footnoteRef/>
      </w:r>
      <w:r>
        <w:t xml:space="preserve"> </w:t>
      </w:r>
      <w:r w:rsidRPr="00E813B9">
        <w:t>https://de.wikipedia.org/wiki/Ionic_(Framework)#cite_note-2</w:t>
      </w:r>
    </w:p>
  </w:footnote>
  <w:footnote w:id="5">
    <w:p w14:paraId="40EF87B7" w14:textId="77777777" w:rsidR="000824AE" w:rsidRDefault="000824AE" w:rsidP="000824AE">
      <w:pPr>
        <w:pStyle w:val="Funotentext"/>
      </w:pPr>
      <w:r>
        <w:rPr>
          <w:rStyle w:val="Funotenzeichen"/>
        </w:rPr>
        <w:footnoteRef/>
      </w:r>
      <w:r>
        <w:t xml:space="preserve"> </w:t>
      </w:r>
      <w:r w:rsidRPr="00E813B9">
        <w:t>https://de.ryte.com/wiki/Native_App</w:t>
      </w:r>
    </w:p>
  </w:footnote>
  <w:footnote w:id="6">
    <w:p w14:paraId="40365BF6" w14:textId="77777777" w:rsidR="000824AE" w:rsidRDefault="000824AE" w:rsidP="000824AE">
      <w:pPr>
        <w:pStyle w:val="Funotentext"/>
      </w:pPr>
      <w:r>
        <w:rPr>
          <w:rStyle w:val="Funotenzeichen"/>
        </w:rPr>
        <w:footnoteRef/>
      </w:r>
      <w:r>
        <w:t xml:space="preserve"> </w:t>
      </w:r>
      <w:r w:rsidRPr="009C0FA0">
        <w:t>https://www.thoughtworks.com/de/radar/languages-and-frameworks/ionic-framework</w:t>
      </w:r>
    </w:p>
  </w:footnote>
  <w:footnote w:id="7">
    <w:p w14:paraId="0072B61A" w14:textId="77777777" w:rsidR="000824AE" w:rsidRDefault="000824AE" w:rsidP="000824AE">
      <w:pPr>
        <w:pStyle w:val="Funotentext"/>
      </w:pPr>
      <w:r>
        <w:rPr>
          <w:rStyle w:val="Funotenzeichen"/>
        </w:rPr>
        <w:footnoteRef/>
      </w:r>
      <w:r>
        <w:t xml:space="preserve"> </w:t>
      </w:r>
      <w:r w:rsidRPr="001A0552">
        <w:t>https://ionicframework.com/about</w:t>
      </w:r>
    </w:p>
  </w:footnote>
  <w:footnote w:id="8">
    <w:p w14:paraId="4BC0ACBB" w14:textId="77777777" w:rsidR="000824AE" w:rsidRDefault="000824AE" w:rsidP="000824AE">
      <w:pPr>
        <w:pStyle w:val="Funotentext"/>
      </w:pPr>
      <w:r>
        <w:rPr>
          <w:rStyle w:val="Funotenzeichen"/>
        </w:rPr>
        <w:footnoteRef/>
      </w:r>
      <w:r>
        <w:t xml:space="preserve"> </w:t>
      </w:r>
      <w:r w:rsidRPr="001254F2">
        <w:t>https://ionicframework.com/docs/v1/overview/</w:t>
      </w:r>
    </w:p>
  </w:footnote>
  <w:footnote w:id="9">
    <w:p w14:paraId="39AF5EFF"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S.5</w:t>
      </w:r>
    </w:p>
  </w:footnote>
  <w:footnote w:id="10">
    <w:p w14:paraId="17DC3282" w14:textId="77777777" w:rsidR="000824AE" w:rsidRPr="00FF26E6" w:rsidRDefault="000824AE" w:rsidP="000824AE">
      <w:pPr>
        <w:pStyle w:val="Funotentext"/>
        <w:rPr>
          <w:lang w:val="en-US"/>
        </w:rPr>
      </w:pPr>
      <w:r>
        <w:rPr>
          <w:rStyle w:val="Funotenzeichen"/>
        </w:rPr>
        <w:footnoteRef/>
      </w:r>
      <w:r w:rsidRPr="00FF26E6">
        <w:rPr>
          <w:lang w:val="en-US"/>
        </w:rPr>
        <w:t xml:space="preserve"> Chris Griffith: Mobile App Development with Ionic 2, S.6</w:t>
      </w:r>
    </w:p>
  </w:footnote>
  <w:footnote w:id="11">
    <w:p w14:paraId="758A5ED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2">
    <w:p w14:paraId="58657875" w14:textId="77777777" w:rsidR="000824AE" w:rsidRPr="00FF26E6" w:rsidRDefault="000824AE" w:rsidP="000824AE">
      <w:pPr>
        <w:pStyle w:val="Funotentext"/>
        <w:rPr>
          <w:lang w:val="en-US"/>
        </w:rPr>
      </w:pPr>
      <w:r>
        <w:rPr>
          <w:rStyle w:val="Funotenzeichen"/>
        </w:rPr>
        <w:footnoteRef/>
      </w:r>
      <w:r w:rsidRPr="00FF26E6">
        <w:rPr>
          <w:lang w:val="en-US"/>
        </w:rPr>
        <w:t xml:space="preserve"> https://opensource.org/licenses/MIT</w:t>
      </w:r>
    </w:p>
  </w:footnote>
  <w:footnote w:id="13">
    <w:p w14:paraId="47CB013C"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https://ionicframework.com/docs/intro/concepts/</w:t>
      </w:r>
    </w:p>
  </w:footnote>
  <w:footnote w:id="14">
    <w:p w14:paraId="51FB47BE" w14:textId="77777777" w:rsidR="000824AE" w:rsidRPr="00FF26E6" w:rsidRDefault="000824AE" w:rsidP="000824AE">
      <w:pPr>
        <w:pStyle w:val="Funotentext"/>
        <w:rPr>
          <w:lang w:val="en-US"/>
        </w:rPr>
      </w:pPr>
      <w:r>
        <w:rPr>
          <w:rStyle w:val="Funotenzeichen"/>
        </w:rPr>
        <w:footnoteRef/>
      </w:r>
      <w:r w:rsidRPr="00FF26E6">
        <w:rPr>
          <w:lang w:val="en-US"/>
        </w:rPr>
        <w:t xml:space="preserve"> https://tldrlegal.com/license/mit-license</w:t>
      </w:r>
    </w:p>
  </w:footnote>
  <w:footnote w:id="15">
    <w:p w14:paraId="2FFC21E9" w14:textId="77777777" w:rsidR="000824AE" w:rsidRPr="00FF26E6" w:rsidRDefault="000824AE" w:rsidP="000824AE">
      <w:pPr>
        <w:pStyle w:val="Funotentext"/>
        <w:rPr>
          <w:lang w:val="en-US"/>
        </w:rPr>
      </w:pPr>
      <w:r>
        <w:rPr>
          <w:rStyle w:val="Funotenzeichen"/>
        </w:rPr>
        <w:footnoteRef/>
      </w:r>
      <w:r w:rsidRPr="00FF26E6">
        <w:rPr>
          <w:lang w:val="en-US"/>
        </w:rPr>
        <w:t xml:space="preserve"> https://ionicframework.com/pro/pricing</w:t>
      </w:r>
    </w:p>
  </w:footnote>
  <w:footnote w:id="16">
    <w:p w14:paraId="76ADB1F8" w14:textId="77777777" w:rsidR="000824AE" w:rsidRPr="00FF26E6" w:rsidRDefault="000824AE" w:rsidP="000824AE">
      <w:pPr>
        <w:pStyle w:val="Funotentext"/>
        <w:rPr>
          <w:lang w:val="en-US"/>
        </w:rPr>
      </w:pPr>
      <w:r>
        <w:rPr>
          <w:rStyle w:val="Funotenzeichen"/>
        </w:rPr>
        <w:footnoteRef/>
      </w:r>
      <w:r w:rsidRPr="00FF26E6">
        <w:rPr>
          <w:lang w:val="en-US"/>
        </w:rPr>
        <w:t xml:space="preserve"> https://de.wikipedia.org/wiki/Ionic_(Framework)#cite_note-2</w:t>
      </w:r>
    </w:p>
  </w:footnote>
  <w:footnote w:id="17">
    <w:p w14:paraId="00917E7E" w14:textId="77777777" w:rsidR="000824AE" w:rsidRDefault="000824AE" w:rsidP="000824AE">
      <w:pPr>
        <w:pStyle w:val="Funotentext"/>
      </w:pPr>
      <w:r>
        <w:rPr>
          <w:rStyle w:val="Funotenzeichen"/>
        </w:rPr>
        <w:footnoteRef/>
      </w:r>
      <w:r>
        <w:t xml:space="preserve"> </w:t>
      </w:r>
      <w:r w:rsidRPr="009A2F5B">
        <w:t>https://ionicframework.com/about</w:t>
      </w:r>
    </w:p>
  </w:footnote>
  <w:footnote w:id="18">
    <w:p w14:paraId="38EF9B61" w14:textId="3CEB938B" w:rsidR="00CA11BC" w:rsidRDefault="00CA11BC">
      <w:pPr>
        <w:pStyle w:val="Funotentext"/>
      </w:pPr>
      <w:r>
        <w:rPr>
          <w:rStyle w:val="Funotenzeichen"/>
        </w:rPr>
        <w:footnoteRef/>
      </w:r>
      <w:r>
        <w:t xml:space="preserve"> </w:t>
      </w:r>
      <w:r w:rsidRPr="00CA11BC">
        <w:t>https://www.cloudcomputing-insider.de/was-ist-eine-rest-api-a-611116/</w:t>
      </w:r>
    </w:p>
  </w:footnote>
  <w:footnote w:id="19">
    <w:p w14:paraId="09EFE7E5" w14:textId="379CF826" w:rsidR="00CA11BC" w:rsidRDefault="00CA11BC">
      <w:pPr>
        <w:pStyle w:val="Funotentext"/>
      </w:pPr>
      <w:r>
        <w:rPr>
          <w:rStyle w:val="Funotenzeichen"/>
        </w:rPr>
        <w:footnoteRef/>
      </w:r>
      <w:r>
        <w:t xml:space="preserve"> </w:t>
      </w:r>
      <w:r w:rsidRPr="00CA11BC">
        <w:t>https://de.wikipedia.org/wiki/Representational_State_Transfer</w:t>
      </w:r>
    </w:p>
  </w:footnote>
  <w:footnote w:id="20">
    <w:p w14:paraId="112005B0" w14:textId="7615A2D2" w:rsidR="00040A66" w:rsidRDefault="00040A66">
      <w:pPr>
        <w:pStyle w:val="Funotentext"/>
      </w:pPr>
      <w:r>
        <w:rPr>
          <w:rStyle w:val="Funotenzeichen"/>
        </w:rPr>
        <w:footnoteRef/>
      </w:r>
      <w:r>
        <w:t xml:space="preserve"> </w:t>
      </w:r>
      <w:r w:rsidR="00DD38AD" w:rsidRPr="00CA11BC">
        <w:t>https://www.cloudcomputing-insider.de/was-ist-eine-rest-api-a-611116/</w:t>
      </w:r>
    </w:p>
  </w:footnote>
  <w:footnote w:id="21">
    <w:p w14:paraId="07E3900B" w14:textId="5B57FCD0" w:rsidR="00876BDC" w:rsidRDefault="00876BDC">
      <w:pPr>
        <w:pStyle w:val="Funotentext"/>
      </w:pPr>
      <w:r>
        <w:rPr>
          <w:rStyle w:val="Funotenzeichen"/>
        </w:rPr>
        <w:footnoteRef/>
      </w:r>
      <w:r>
        <w:t xml:space="preserve"> siehe auch: </w:t>
      </w:r>
      <w:r w:rsidRPr="00876BDC">
        <w:t>https://twitter.com/dbopendata?lang=de</w:t>
      </w:r>
    </w:p>
  </w:footnote>
  <w:footnote w:id="22">
    <w:p w14:paraId="26BA8279" w14:textId="04D24D82" w:rsidR="00876BDC" w:rsidRDefault="00876BDC">
      <w:pPr>
        <w:pStyle w:val="Funotentext"/>
      </w:pPr>
      <w:r>
        <w:rPr>
          <w:rStyle w:val="Funotenzeichen"/>
        </w:rPr>
        <w:footnoteRef/>
      </w:r>
      <w:r>
        <w:t xml:space="preserve"> </w:t>
      </w:r>
      <w:r w:rsidRPr="00876BDC">
        <w:t>http://data.deutschebahn.com/</w:t>
      </w:r>
    </w:p>
  </w:footnote>
  <w:footnote w:id="23">
    <w:p w14:paraId="2E526110" w14:textId="639D507F" w:rsidR="00F8204C" w:rsidRDefault="00F8204C">
      <w:pPr>
        <w:pStyle w:val="Funotentext"/>
      </w:pPr>
      <w:r>
        <w:rPr>
          <w:rStyle w:val="Funotenzeichen"/>
        </w:rPr>
        <w:footnoteRef/>
      </w:r>
      <w:r>
        <w:t xml:space="preserve"> </w:t>
      </w:r>
      <w:r w:rsidRPr="00F8204C">
        <w:t>https://developer.deutschebahn.com/store/site/pages/sign-up.jag</w:t>
      </w:r>
    </w:p>
  </w:footnote>
  <w:footnote w:id="24">
    <w:p w14:paraId="47FBE065" w14:textId="3520DE29"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http://www.railway-stations.org/</w:t>
      </w:r>
    </w:p>
  </w:footnote>
  <w:footnote w:id="25">
    <w:p w14:paraId="6BBA3B95" w14:textId="2517E59B" w:rsidR="006B5387" w:rsidRDefault="006B5387">
      <w:pPr>
        <w:pStyle w:val="Funotentext"/>
      </w:pPr>
      <w:r>
        <w:rPr>
          <w:rStyle w:val="Funotenzeichen"/>
        </w:rPr>
        <w:footnoteRef/>
      </w:r>
      <w:r>
        <w:t xml:space="preserve"> s. </w:t>
      </w:r>
      <w:r>
        <w:rPr>
          <w:rFonts w:ascii="Helvetica" w:hAnsi="Helvetica"/>
          <w:color w:val="333333"/>
          <w:spacing w:val="2"/>
          <w:shd w:val="clear" w:color="auto" w:fill="FFFFFF"/>
        </w:rPr>
        <w:t>https://play.google.com/store/apps/details?id=de.bahnhoefe.deutschlands.bahnhofsfotos</w:t>
      </w:r>
    </w:p>
  </w:footnote>
  <w:footnote w:id="26">
    <w:p w14:paraId="29D4C38C" w14:textId="19DEB870" w:rsidR="00853286" w:rsidRDefault="00853286">
      <w:pPr>
        <w:pStyle w:val="Funotentext"/>
      </w:pPr>
      <w:r>
        <w:rPr>
          <w:rStyle w:val="Funotenzeichen"/>
        </w:rPr>
        <w:footnoteRef/>
      </w:r>
      <w:r>
        <w:t xml:space="preserve"> </w:t>
      </w:r>
      <w:r w:rsidRPr="00853286">
        <w:t>https://developer.deutschebahn.com/store/apis/info?name=Bahnhofsfotos&amp;version=v1&amp;provider=DBOpenData&amp;</w:t>
      </w:r>
    </w:p>
  </w:footnote>
  <w:footnote w:id="27">
    <w:p w14:paraId="738BDB6C" w14:textId="0C6FF680" w:rsidR="00853286" w:rsidRDefault="00853286">
      <w:pPr>
        <w:pStyle w:val="Funotentext"/>
      </w:pPr>
      <w:r>
        <w:rPr>
          <w:rStyle w:val="Funotenzeichen"/>
        </w:rPr>
        <w:footnoteRef/>
      </w:r>
      <w:r>
        <w:t xml:space="preserve"> </w:t>
      </w:r>
      <w:r w:rsidRPr="00853286">
        <w:t>https://developer.deutschebahn.com/store/apis/info?name=FaSta-Station_Facilities_Status&amp;version=v2&amp;provider=DBOpenData&amp;</w:t>
      </w:r>
    </w:p>
  </w:footnote>
  <w:footnote w:id="28">
    <w:p w14:paraId="7320B078" w14:textId="6977C946" w:rsidR="009633AB" w:rsidRDefault="009633AB">
      <w:pPr>
        <w:pStyle w:val="Funotentext"/>
      </w:pPr>
      <w:r>
        <w:rPr>
          <w:rStyle w:val="Funotenzeichen"/>
        </w:rPr>
        <w:footnoteRef/>
      </w:r>
      <w:r>
        <w:t xml:space="preserve"> </w:t>
      </w:r>
      <w:r w:rsidRPr="009633AB">
        <w:t>https://developer.deutschebahn.com/store/apis/info?name=BahnPark&amp;version=v1&amp;provider=DBOpenData&amp;#/</w:t>
      </w:r>
    </w:p>
  </w:footnote>
  <w:footnote w:id="29">
    <w:p w14:paraId="649D7C85" w14:textId="4AC5782A" w:rsidR="002900F8" w:rsidRDefault="002900F8">
      <w:pPr>
        <w:pStyle w:val="Funotentext"/>
      </w:pPr>
      <w:r>
        <w:rPr>
          <w:rStyle w:val="Funotenzeichen"/>
        </w:rPr>
        <w:footnoteRef/>
      </w:r>
      <w:r>
        <w:t xml:space="preserve"> </w:t>
      </w:r>
      <w:r w:rsidRPr="002900F8">
        <w:t>https://developer.deutschebahn</w:t>
      </w:r>
      <w:r>
        <w:t>.com/store/apis/info?name=StaDa-</w:t>
      </w:r>
      <w:r w:rsidRPr="002900F8">
        <w:t>Station_Data&amp;version=v2&amp;provider=DBOpenData&amp;#/</w:t>
      </w:r>
    </w:p>
  </w:footnote>
  <w:footnote w:id="30">
    <w:p w14:paraId="3448AACE" w14:textId="7D308958" w:rsidR="00A63AA6" w:rsidRDefault="00A63AA6">
      <w:pPr>
        <w:pStyle w:val="Funotentext"/>
      </w:pPr>
      <w:r>
        <w:rPr>
          <w:rStyle w:val="Funotenzeichen"/>
        </w:rPr>
        <w:footnoteRef/>
      </w:r>
      <w:r>
        <w:t xml:space="preserve"> </w:t>
      </w:r>
      <w:r w:rsidRPr="00A63AA6">
        <w:t>https://developer.deutschebahn.com/store/apis/info?name=Reisezentren&amp;version=v1&amp;provider=DBOpenData&amp;#/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061EF4"/>
    <w:multiLevelType w:val="multilevel"/>
    <w:tmpl w:val="E3222230"/>
    <w:lvl w:ilvl="0">
      <w:start w:val="1"/>
      <w:numFmt w:val="decimal"/>
      <w:lvlText w:val="%1"/>
      <w:lvlJc w:val="left"/>
      <w:pPr>
        <w:ind w:left="398" w:hanging="398"/>
      </w:pPr>
      <w:rPr>
        <w:rFonts w:hint="default"/>
      </w:rPr>
    </w:lvl>
    <w:lvl w:ilvl="1">
      <w:start w:val="1"/>
      <w:numFmt w:val="decimal"/>
      <w:lvlText w:val="%1.%2"/>
      <w:lvlJc w:val="left"/>
      <w:pPr>
        <w:ind w:left="398" w:hanging="39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42C5506"/>
    <w:multiLevelType w:val="multilevel"/>
    <w:tmpl w:val="3A3C9FFA"/>
    <w:lvl w:ilvl="0">
      <w:start w:val="1"/>
      <w:numFmt w:val="decimal"/>
      <w:lvlText w:val="%1"/>
      <w:lvlJc w:val="left"/>
      <w:pPr>
        <w:ind w:left="398" w:hanging="398"/>
      </w:pPr>
      <w:rPr>
        <w:rFonts w:hint="default"/>
      </w:rPr>
    </w:lvl>
    <w:lvl w:ilvl="1">
      <w:start w:val="1"/>
      <w:numFmt w:val="decimal"/>
      <w:lvlText w:val="%1.%2"/>
      <w:lvlJc w:val="left"/>
      <w:pPr>
        <w:ind w:left="796" w:hanging="398"/>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2274" w:hanging="108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430" w:hanging="144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586" w:hanging="1800"/>
      </w:pPr>
      <w:rPr>
        <w:rFonts w:hint="default"/>
      </w:rPr>
    </w:lvl>
    <w:lvl w:ilvl="8">
      <w:start w:val="1"/>
      <w:numFmt w:val="decimal"/>
      <w:lvlText w:val="%1.%2.%3.%4.%5.%6.%7.%8.%9"/>
      <w:lvlJc w:val="left"/>
      <w:pPr>
        <w:ind w:left="4984" w:hanging="1800"/>
      </w:pPr>
      <w:rPr>
        <w:rFont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s">
    <w15:presenceInfo w15:providerId="None" w15:userId="ng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6F8"/>
    <w:rsid w:val="000052D5"/>
    <w:rsid w:val="00033104"/>
    <w:rsid w:val="000353AD"/>
    <w:rsid w:val="00040A66"/>
    <w:rsid w:val="00047652"/>
    <w:rsid w:val="00060C15"/>
    <w:rsid w:val="00070A93"/>
    <w:rsid w:val="000824AE"/>
    <w:rsid w:val="000A1273"/>
    <w:rsid w:val="000E234B"/>
    <w:rsid w:val="000E5079"/>
    <w:rsid w:val="000E6EFB"/>
    <w:rsid w:val="00177851"/>
    <w:rsid w:val="00194867"/>
    <w:rsid w:val="001B0AE3"/>
    <w:rsid w:val="001E1A3D"/>
    <w:rsid w:val="002266AD"/>
    <w:rsid w:val="002900F8"/>
    <w:rsid w:val="002A77DE"/>
    <w:rsid w:val="002B2B49"/>
    <w:rsid w:val="002B6ABE"/>
    <w:rsid w:val="003F56F9"/>
    <w:rsid w:val="003F61C3"/>
    <w:rsid w:val="00414EAA"/>
    <w:rsid w:val="00415D0A"/>
    <w:rsid w:val="00474F48"/>
    <w:rsid w:val="00500B9D"/>
    <w:rsid w:val="005227CC"/>
    <w:rsid w:val="00532473"/>
    <w:rsid w:val="00583B2A"/>
    <w:rsid w:val="005C46F8"/>
    <w:rsid w:val="005E64AF"/>
    <w:rsid w:val="00680360"/>
    <w:rsid w:val="00683FCD"/>
    <w:rsid w:val="006B5387"/>
    <w:rsid w:val="007022CC"/>
    <w:rsid w:val="00714A6D"/>
    <w:rsid w:val="00745D2B"/>
    <w:rsid w:val="0077775F"/>
    <w:rsid w:val="007868FB"/>
    <w:rsid w:val="007A1DFA"/>
    <w:rsid w:val="007C38DD"/>
    <w:rsid w:val="007E03CD"/>
    <w:rsid w:val="00853286"/>
    <w:rsid w:val="00873A58"/>
    <w:rsid w:val="00876BDC"/>
    <w:rsid w:val="008A48CB"/>
    <w:rsid w:val="008C7C89"/>
    <w:rsid w:val="009633AB"/>
    <w:rsid w:val="009D5BE1"/>
    <w:rsid w:val="009F121E"/>
    <w:rsid w:val="00A547D6"/>
    <w:rsid w:val="00A63AA6"/>
    <w:rsid w:val="00A97CC5"/>
    <w:rsid w:val="00AA45AC"/>
    <w:rsid w:val="00AD191D"/>
    <w:rsid w:val="00AD67D1"/>
    <w:rsid w:val="00B258D0"/>
    <w:rsid w:val="00B45423"/>
    <w:rsid w:val="00B66102"/>
    <w:rsid w:val="00B85D8C"/>
    <w:rsid w:val="00B9445D"/>
    <w:rsid w:val="00BB6177"/>
    <w:rsid w:val="00C47C4E"/>
    <w:rsid w:val="00C75008"/>
    <w:rsid w:val="00CA11BC"/>
    <w:rsid w:val="00CE3D74"/>
    <w:rsid w:val="00D56220"/>
    <w:rsid w:val="00D86065"/>
    <w:rsid w:val="00DC1E1F"/>
    <w:rsid w:val="00DD38AD"/>
    <w:rsid w:val="00E20474"/>
    <w:rsid w:val="00E2732C"/>
    <w:rsid w:val="00E346B0"/>
    <w:rsid w:val="00E66222"/>
    <w:rsid w:val="00EC155D"/>
    <w:rsid w:val="00EE2F40"/>
    <w:rsid w:val="00F12D05"/>
    <w:rsid w:val="00F20267"/>
    <w:rsid w:val="00F316D6"/>
    <w:rsid w:val="00F6550D"/>
    <w:rsid w:val="00F6794E"/>
    <w:rsid w:val="00F8204C"/>
    <w:rsid w:val="00FB5FEC"/>
    <w:rsid w:val="00FF5F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4231A"/>
  <w15:docId w15:val="{3FFA2EB7-1F39-4755-9E3A-3B272D70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76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C46F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C46F8"/>
    <w:rPr>
      <w:rFonts w:eastAsiaTheme="minorEastAsia"/>
      <w:lang w:eastAsia="de-DE"/>
    </w:rPr>
  </w:style>
  <w:style w:type="paragraph" w:styleId="Listenabsatz">
    <w:name w:val="List Paragraph"/>
    <w:basedOn w:val="Standard"/>
    <w:uiPriority w:val="34"/>
    <w:qFormat/>
    <w:rsid w:val="005C46F8"/>
    <w:pPr>
      <w:ind w:left="720"/>
      <w:contextualSpacing/>
    </w:pPr>
  </w:style>
  <w:style w:type="paragraph" w:styleId="Funotentext">
    <w:name w:val="footnote text"/>
    <w:basedOn w:val="Standard"/>
    <w:link w:val="FunotentextZchn"/>
    <w:uiPriority w:val="99"/>
    <w:semiHidden/>
    <w:unhideWhenUsed/>
    <w:rsid w:val="00CE3D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E3D74"/>
    <w:rPr>
      <w:sz w:val="20"/>
      <w:szCs w:val="20"/>
    </w:rPr>
  </w:style>
  <w:style w:type="character" w:styleId="Funotenzeichen">
    <w:name w:val="footnote reference"/>
    <w:basedOn w:val="Absatz-Standardschriftart"/>
    <w:uiPriority w:val="99"/>
    <w:semiHidden/>
    <w:unhideWhenUsed/>
    <w:rsid w:val="00CE3D74"/>
    <w:rPr>
      <w:vertAlign w:val="superscript"/>
    </w:rPr>
  </w:style>
  <w:style w:type="character" w:styleId="Hyperlink">
    <w:name w:val="Hyperlink"/>
    <w:basedOn w:val="Absatz-Standardschriftart"/>
    <w:uiPriority w:val="99"/>
    <w:unhideWhenUsed/>
    <w:rsid w:val="00CE3D74"/>
    <w:rPr>
      <w:color w:val="0563C1" w:themeColor="hyperlink"/>
      <w:u w:val="single"/>
    </w:rPr>
  </w:style>
  <w:style w:type="paragraph" w:styleId="Sprechblasentext">
    <w:name w:val="Balloon Text"/>
    <w:basedOn w:val="Standard"/>
    <w:link w:val="SprechblasentextZchn"/>
    <w:uiPriority w:val="99"/>
    <w:semiHidden/>
    <w:unhideWhenUsed/>
    <w:rsid w:val="00AD19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191D"/>
    <w:rPr>
      <w:rFonts w:ascii="Tahoma" w:hAnsi="Tahoma" w:cs="Tahoma"/>
      <w:sz w:val="16"/>
      <w:szCs w:val="16"/>
    </w:rPr>
  </w:style>
  <w:style w:type="character" w:customStyle="1" w:styleId="berschrift1Zchn">
    <w:name w:val="Überschrift 1 Zchn"/>
    <w:basedOn w:val="Absatz-Standardschriftart"/>
    <w:link w:val="berschrift1"/>
    <w:uiPriority w:val="9"/>
    <w:rsid w:val="00047652"/>
    <w:rPr>
      <w:rFonts w:asciiTheme="majorHAnsi" w:eastAsiaTheme="majorEastAsia" w:hAnsiTheme="majorHAnsi" w:cstheme="majorBidi"/>
      <w:b/>
      <w:bCs/>
      <w:color w:val="2E74B5" w:themeColor="accent1" w:themeShade="BF"/>
      <w:sz w:val="28"/>
      <w:szCs w:val="28"/>
    </w:rPr>
  </w:style>
  <w:style w:type="paragraph" w:styleId="Beschriftung">
    <w:name w:val="caption"/>
    <w:basedOn w:val="Standard"/>
    <w:next w:val="Standard"/>
    <w:uiPriority w:val="35"/>
    <w:unhideWhenUsed/>
    <w:qFormat/>
    <w:rsid w:val="000824AE"/>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0824AE"/>
    <w:rPr>
      <w:sz w:val="16"/>
      <w:szCs w:val="16"/>
    </w:rPr>
  </w:style>
  <w:style w:type="paragraph" w:styleId="Kommentartext">
    <w:name w:val="annotation text"/>
    <w:basedOn w:val="Standard"/>
    <w:link w:val="KommentartextZchn"/>
    <w:uiPriority w:val="99"/>
    <w:semiHidden/>
    <w:unhideWhenUsed/>
    <w:rsid w:val="000824A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824AE"/>
    <w:rPr>
      <w:sz w:val="20"/>
      <w:szCs w:val="20"/>
    </w:rPr>
  </w:style>
  <w:style w:type="paragraph" w:styleId="Kommentarthema">
    <w:name w:val="annotation subject"/>
    <w:basedOn w:val="Kommentartext"/>
    <w:next w:val="Kommentartext"/>
    <w:link w:val="KommentarthemaZchn"/>
    <w:uiPriority w:val="99"/>
    <w:semiHidden/>
    <w:unhideWhenUsed/>
    <w:rsid w:val="000824AE"/>
    <w:rPr>
      <w:b/>
      <w:bCs/>
    </w:rPr>
  </w:style>
  <w:style w:type="character" w:customStyle="1" w:styleId="KommentarthemaZchn">
    <w:name w:val="Kommentarthema Zchn"/>
    <w:basedOn w:val="KommentartextZchn"/>
    <w:link w:val="Kommentarthema"/>
    <w:uiPriority w:val="99"/>
    <w:semiHidden/>
    <w:rsid w:val="000824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3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opensource.org/licenses/MIT" TargetMode="External"/><Relationship Id="rId3" Type="http://schemas.openxmlformats.org/officeDocument/2006/relationships/numbering" Target="numbering.xml"/><Relationship Id="rId21" Type="http://schemas.openxmlformats.org/officeDocument/2006/relationships/hyperlink" Target="https://www.geodaten.niedersachsen.de/startseite/gdini/open_data_portale/open-data-136000.html" TargetMode="External"/><Relationship Id="rId34" Type="http://schemas.openxmlformats.org/officeDocument/2006/relationships/hyperlink" Target="https://developer.deutschebahn.com/store/apis/info?name=StaDa-Station_Data&amp;version=v2&amp;provider=DBOpenData&amp;#/"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www.thoughtworks.com/de/radar/languages-and-frameworks/ionic-framework" TargetMode="External"/><Relationship Id="rId33" Type="http://schemas.openxmlformats.org/officeDocument/2006/relationships/hyperlink" Target="https://developer.deutschebahn.com/store/apis/info?name=BahnPark&amp;version=v1&amp;provider=DBOpenData&am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onicframework.com/pro/pric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ionicframework.com/docs/v1/overview/" TargetMode="External"/><Relationship Id="rId32" Type="http://schemas.openxmlformats.org/officeDocument/2006/relationships/hyperlink" Target="https://developer.deutschebahn.com/store/apis/info?name=FaStaStation_Facilities_Status&amp;version=v2&amp;provider=DBOpenData&amp;"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e.wikipedia.org/wiki/Ionic_(Framework)" TargetMode="External"/><Relationship Id="rId28" Type="http://schemas.openxmlformats.org/officeDocument/2006/relationships/hyperlink" Target="https://tldrlegal.com/license/mit-license"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yperlink" Target="https://developer.deutschebahn.com/store/apis/info?name=Bahnhofsfotos&amp;version=v1&amp;provider=DBOpenData&amp;"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data.deutschebahn.com/" TargetMode="External"/><Relationship Id="rId27" Type="http://schemas.openxmlformats.org/officeDocument/2006/relationships/hyperlink" Target="https://ionicframework.com/docs/intro/concepts/" TargetMode="External"/><Relationship Id="rId30" Type="http://schemas.openxmlformats.org/officeDocument/2006/relationships/hyperlink" Target="https://ionicframework.com/about" TargetMode="External"/><Relationship Id="rId35" Type="http://schemas.openxmlformats.org/officeDocument/2006/relationships/hyperlink" Target="https://developer.deutschebahn.com/store/apis/info?name=Reisezentren&amp;version=v1&amp;provider=DBOpenData&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dieser Hausarbeit zum Fach Rich Media Applications wird die Entwicklung einer App zum Zeigen von Informationen über Bahnhöfe mit Ionic beschrieben.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C521FF-2B56-4F8A-84ED-FEC687C60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3993</Words>
  <Characters>25160</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Entwicklung einer bahnhofs-app</vt:lpstr>
    </vt:vector>
  </TitlesOfParts>
  <Company/>
  <LinksUpToDate>false</LinksUpToDate>
  <CharactersWithSpaces>29095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 einer bahnhofs-app</dc:title>
  <dc:subject>Rich Media Applications Hausarbeit WS17/18, Dozent: Dipl.-Inf. Björn Plutka</dc:subject>
  <dc:creator>ngs</dc:creator>
  <cp:lastModifiedBy>ngs</cp:lastModifiedBy>
  <cp:revision>21</cp:revision>
  <dcterms:created xsi:type="dcterms:W3CDTF">2018-02-16T10:53:00Z</dcterms:created>
  <dcterms:modified xsi:type="dcterms:W3CDTF">2018-02-21T16:48:00Z</dcterms:modified>
</cp:coreProperties>
</file>