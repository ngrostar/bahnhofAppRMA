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07170349" w:displacedByCustomXml="next"/>
    <w:sdt>
      <w:sdtPr>
        <w:rPr>
          <w:rFonts w:asciiTheme="minorHAnsi" w:hAnsiTheme="minorHAnsi" w:cstheme="minorHAnsi"/>
        </w:rPr>
        <w:id w:val="1416205133"/>
        <w:docPartObj>
          <w:docPartGallery w:val="Cover Pages"/>
          <w:docPartUnique/>
        </w:docPartObj>
      </w:sdtPr>
      <w:sdtEndPr>
        <w:rPr>
          <w:b w:val="0"/>
          <w:bCs w:val="0"/>
          <w:kern w:val="0"/>
          <w:sz w:val="22"/>
          <w:szCs w:val="24"/>
        </w:rPr>
      </w:sdtEndPr>
      <w:sdtContent>
        <w:bookmarkStart w:id="1" w:name="_Toc507170140" w:displacedByCustomXml="prev"/>
        <w:bookmarkStart w:id="2" w:name="_Toc507170109" w:displacedByCustomXml="prev"/>
        <w:p w14:paraId="399E749D" w14:textId="1608269F" w:rsidR="00BD2E47" w:rsidRPr="00BD2E47" w:rsidRDefault="00BD2E47" w:rsidP="00BD2E47">
          <w:pPr>
            <w:pStyle w:val="Titel"/>
            <w:spacing w:line="360" w:lineRule="auto"/>
            <w:rPr>
              <w:rFonts w:asciiTheme="minorHAnsi" w:hAnsiTheme="minorHAnsi" w:cstheme="minorHAnsi"/>
              <w:b w:val="0"/>
              <w:bCs w:val="0"/>
              <w:sz w:val="20"/>
            </w:rPr>
          </w:pPr>
          <w:r w:rsidRPr="00BD2E47">
            <w:rPr>
              <w:rFonts w:asciiTheme="minorHAnsi" w:hAnsiTheme="minorHAnsi" w:cstheme="minorHAnsi"/>
              <w:sz w:val="32"/>
            </w:rPr>
            <w:t xml:space="preserve">Rich Media </w:t>
          </w:r>
          <w:proofErr w:type="spellStart"/>
          <w:r w:rsidRPr="00BD2E47">
            <w:rPr>
              <w:rFonts w:asciiTheme="minorHAnsi" w:hAnsiTheme="minorHAnsi" w:cstheme="minorHAnsi"/>
              <w:sz w:val="32"/>
            </w:rPr>
            <w:t>Applications</w:t>
          </w:r>
          <w:bookmarkEnd w:id="0"/>
          <w:bookmarkEnd w:id="2"/>
          <w:bookmarkEnd w:id="1"/>
          <w:proofErr w:type="spellEnd"/>
          <w:r w:rsidRPr="00BD2E47">
            <w:rPr>
              <w:rFonts w:asciiTheme="minorHAnsi" w:hAnsiTheme="minorHAnsi" w:cstheme="minorHAnsi"/>
              <w:sz w:val="32"/>
            </w:rPr>
            <w:t xml:space="preserve"> </w:t>
          </w:r>
          <w:r w:rsidRPr="00BD2E47">
            <w:rPr>
              <w:rFonts w:asciiTheme="minorHAnsi" w:hAnsiTheme="minorHAnsi" w:cstheme="minorHAnsi"/>
            </w:rPr>
            <w:br/>
          </w:r>
        </w:p>
        <w:p w14:paraId="0EEC6AA7" w14:textId="77777777" w:rsidR="00BD2E47" w:rsidRPr="00BD2E47" w:rsidRDefault="00BD2E47" w:rsidP="00BD2E47">
          <w:pPr>
            <w:pStyle w:val="Titel"/>
            <w:spacing w:line="360" w:lineRule="auto"/>
            <w:rPr>
              <w:rFonts w:asciiTheme="minorHAnsi" w:hAnsiTheme="minorHAnsi" w:cstheme="minorHAnsi"/>
              <w:sz w:val="24"/>
            </w:rPr>
          </w:pPr>
          <w:r w:rsidRPr="00BD2E47">
            <w:rPr>
              <w:rFonts w:asciiTheme="minorHAnsi" w:hAnsiTheme="minorHAnsi" w:cstheme="minorHAnsi"/>
              <w:sz w:val="24"/>
            </w:rPr>
            <w:br/>
          </w:r>
          <w:bookmarkStart w:id="3" w:name="_Toc507170110"/>
          <w:bookmarkStart w:id="4" w:name="_Toc507170141"/>
          <w:bookmarkStart w:id="5" w:name="_Toc507170350"/>
          <w:r w:rsidRPr="00BD2E47">
            <w:rPr>
              <w:rFonts w:asciiTheme="minorHAnsi" w:hAnsiTheme="minorHAnsi" w:cstheme="minorHAnsi"/>
              <w:sz w:val="24"/>
            </w:rPr>
            <w:t>im Wintersemester 2017/2018</w:t>
          </w:r>
          <w:r w:rsidRPr="00BD2E47">
            <w:rPr>
              <w:rFonts w:asciiTheme="minorHAnsi" w:hAnsiTheme="minorHAnsi" w:cstheme="minorHAnsi"/>
              <w:sz w:val="24"/>
            </w:rPr>
            <w:br/>
            <w:t>an der Hochschule Osnabrück</w:t>
          </w:r>
          <w:bookmarkEnd w:id="3"/>
          <w:bookmarkEnd w:id="4"/>
          <w:bookmarkEnd w:id="5"/>
          <w:r w:rsidRPr="00BD2E47">
            <w:rPr>
              <w:rFonts w:asciiTheme="minorHAnsi" w:hAnsiTheme="minorHAnsi" w:cstheme="minorHAnsi"/>
              <w:sz w:val="24"/>
            </w:rPr>
            <w:t xml:space="preserve"> </w:t>
          </w:r>
        </w:p>
        <w:p w14:paraId="1EC44450" w14:textId="77777777" w:rsidR="00BD2E47" w:rsidRPr="00BD2E47" w:rsidRDefault="00BD2E47" w:rsidP="00BD2E47">
          <w:pPr>
            <w:pStyle w:val="Titel"/>
            <w:spacing w:line="360" w:lineRule="auto"/>
            <w:rPr>
              <w:rFonts w:asciiTheme="minorHAnsi" w:hAnsiTheme="minorHAnsi" w:cstheme="minorHAnsi"/>
              <w:sz w:val="24"/>
            </w:rPr>
          </w:pPr>
          <w:bookmarkStart w:id="6" w:name="_Toc507170111"/>
          <w:bookmarkStart w:id="7" w:name="_Toc507170142"/>
          <w:bookmarkStart w:id="8" w:name="_Toc507170351"/>
          <w:r w:rsidRPr="00BD2E47">
            <w:rPr>
              <w:rFonts w:asciiTheme="minorHAnsi" w:hAnsiTheme="minorHAnsi" w:cstheme="minorHAnsi"/>
              <w:sz w:val="24"/>
            </w:rPr>
            <w:t xml:space="preserve">Dozent: Björn </w:t>
          </w:r>
          <w:proofErr w:type="spellStart"/>
          <w:r w:rsidRPr="00BD2E47">
            <w:rPr>
              <w:rFonts w:asciiTheme="minorHAnsi" w:hAnsiTheme="minorHAnsi" w:cstheme="minorHAnsi"/>
              <w:sz w:val="24"/>
            </w:rPr>
            <w:t>Plutka</w:t>
          </w:r>
          <w:bookmarkEnd w:id="6"/>
          <w:bookmarkEnd w:id="7"/>
          <w:bookmarkEnd w:id="8"/>
          <w:proofErr w:type="spellEnd"/>
          <w:r w:rsidRPr="00BD2E47">
            <w:rPr>
              <w:rFonts w:asciiTheme="minorHAnsi" w:hAnsiTheme="minorHAnsi" w:cstheme="minorHAnsi"/>
            </w:rPr>
            <w:br/>
          </w:r>
        </w:p>
        <w:p w14:paraId="6A7D7B04" w14:textId="77777777" w:rsidR="00BD2E47" w:rsidRPr="00BD2E47" w:rsidRDefault="00BD2E47" w:rsidP="00BD2E47">
          <w:pPr>
            <w:pStyle w:val="Titel"/>
            <w:spacing w:line="360" w:lineRule="auto"/>
            <w:rPr>
              <w:rFonts w:asciiTheme="minorHAnsi" w:hAnsiTheme="minorHAnsi" w:cstheme="minorHAnsi"/>
            </w:rPr>
          </w:pPr>
          <w:bookmarkStart w:id="9" w:name="_Toc507170112"/>
          <w:bookmarkStart w:id="10" w:name="_Toc507170143"/>
          <w:bookmarkStart w:id="11" w:name="_Toc507170352"/>
          <w:r w:rsidRPr="00BD2E47">
            <w:rPr>
              <w:rFonts w:asciiTheme="minorHAnsi" w:hAnsiTheme="minorHAnsi" w:cstheme="minorHAnsi"/>
            </w:rPr>
            <w:t>Hausarbeit</w:t>
          </w:r>
          <w:bookmarkEnd w:id="9"/>
          <w:bookmarkEnd w:id="10"/>
          <w:bookmarkEnd w:id="11"/>
        </w:p>
        <w:p w14:paraId="6AE52D01" w14:textId="77777777" w:rsidR="00BD2E47" w:rsidRPr="00BD2E47" w:rsidRDefault="00BD2E47" w:rsidP="00BD2E47">
          <w:pPr>
            <w:pStyle w:val="Titel"/>
            <w:rPr>
              <w:rFonts w:asciiTheme="minorHAnsi" w:hAnsiTheme="minorHAnsi" w:cstheme="minorHAnsi"/>
            </w:rPr>
          </w:pPr>
        </w:p>
        <w:p w14:paraId="74FC766C" w14:textId="77777777" w:rsidR="00BD2E47" w:rsidRPr="00BD2E47" w:rsidRDefault="00BD2E47" w:rsidP="00BD2E47">
          <w:pPr>
            <w:pStyle w:val="Titel"/>
            <w:rPr>
              <w:rFonts w:asciiTheme="minorHAnsi" w:hAnsiTheme="minorHAnsi" w:cstheme="minorHAnsi"/>
              <w:sz w:val="36"/>
            </w:rPr>
          </w:pPr>
          <w:bookmarkStart w:id="12" w:name="_Toc507170113"/>
          <w:bookmarkStart w:id="13" w:name="_Toc507170144"/>
          <w:bookmarkStart w:id="14" w:name="_Toc507170353"/>
          <w:r w:rsidRPr="00BD2E47">
            <w:rPr>
              <w:rFonts w:asciiTheme="minorHAnsi" w:hAnsiTheme="minorHAnsi" w:cstheme="minorHAnsi"/>
              <w:sz w:val="36"/>
            </w:rPr>
            <w:t>Entwicklung einer Bahnhofs-App</w:t>
          </w:r>
          <w:bookmarkEnd w:id="12"/>
          <w:bookmarkEnd w:id="13"/>
          <w:bookmarkEnd w:id="14"/>
        </w:p>
        <w:p w14:paraId="1457FF34" w14:textId="77777777" w:rsidR="00BD2E47" w:rsidRPr="00BD2E47" w:rsidRDefault="00BD2E47" w:rsidP="00BD2E47">
          <w:pPr>
            <w:pStyle w:val="Titel"/>
            <w:rPr>
              <w:rFonts w:asciiTheme="minorHAnsi" w:hAnsiTheme="minorHAnsi" w:cstheme="minorHAnsi"/>
              <w:sz w:val="32"/>
            </w:rPr>
          </w:pPr>
        </w:p>
        <w:p w14:paraId="0EE62C02" w14:textId="77777777" w:rsidR="00BD2E47" w:rsidRPr="00BD2E47" w:rsidRDefault="00BD2E47" w:rsidP="00BD2E47">
          <w:pPr>
            <w:pStyle w:val="Titel"/>
            <w:rPr>
              <w:rFonts w:asciiTheme="minorHAnsi" w:hAnsiTheme="minorHAnsi" w:cstheme="minorHAnsi"/>
              <w:b w:val="0"/>
              <w:bCs w:val="0"/>
              <w:sz w:val="24"/>
            </w:rPr>
          </w:pPr>
          <w:bookmarkStart w:id="15" w:name="_Toc507170114"/>
          <w:bookmarkStart w:id="16" w:name="_Toc507170145"/>
          <w:bookmarkStart w:id="17" w:name="_Toc507170354"/>
          <w:r w:rsidRPr="00BD2E47">
            <w:rPr>
              <w:rFonts w:asciiTheme="minorHAnsi" w:hAnsiTheme="minorHAnsi" w:cstheme="minorHAnsi"/>
              <w:b w:val="0"/>
              <w:bCs w:val="0"/>
              <w:sz w:val="24"/>
            </w:rPr>
            <w:t>erstellt von</w:t>
          </w:r>
          <w:bookmarkEnd w:id="15"/>
          <w:bookmarkEnd w:id="16"/>
          <w:bookmarkEnd w:id="17"/>
          <w:r w:rsidRPr="00BD2E47">
            <w:rPr>
              <w:rFonts w:asciiTheme="minorHAnsi" w:hAnsiTheme="minorHAnsi" w:cstheme="minorHAnsi"/>
              <w:b w:val="0"/>
              <w:bCs w:val="0"/>
              <w:sz w:val="24"/>
            </w:rPr>
            <w:t xml:space="preserve"> </w:t>
          </w:r>
        </w:p>
        <w:p w14:paraId="2F331275" w14:textId="77777777" w:rsidR="00BD2E47" w:rsidRPr="00BD2E47" w:rsidRDefault="00BD2E47" w:rsidP="00BD2E47">
          <w:pPr>
            <w:pStyle w:val="Titel"/>
            <w:spacing w:line="360" w:lineRule="auto"/>
            <w:rPr>
              <w:rFonts w:asciiTheme="minorHAnsi" w:hAnsiTheme="minorHAnsi" w:cstheme="minorHAnsi"/>
              <w:b w:val="0"/>
              <w:bCs w:val="0"/>
              <w:sz w:val="24"/>
            </w:rPr>
          </w:pPr>
          <w:bookmarkStart w:id="18" w:name="_Toc507170115"/>
          <w:bookmarkStart w:id="19" w:name="_Toc507170146"/>
          <w:bookmarkStart w:id="20" w:name="_Toc507170355"/>
          <w:r w:rsidRPr="00BD2E47">
            <w:rPr>
              <w:rFonts w:asciiTheme="minorHAnsi" w:hAnsiTheme="minorHAnsi" w:cstheme="minorHAnsi"/>
              <w:b w:val="0"/>
              <w:bCs w:val="0"/>
              <w:sz w:val="24"/>
            </w:rPr>
            <w:t>Noah Große-</w:t>
          </w:r>
          <w:proofErr w:type="spellStart"/>
          <w:r w:rsidRPr="00BD2E47">
            <w:rPr>
              <w:rFonts w:asciiTheme="minorHAnsi" w:hAnsiTheme="minorHAnsi" w:cstheme="minorHAnsi"/>
              <w:b w:val="0"/>
              <w:bCs w:val="0"/>
              <w:sz w:val="24"/>
            </w:rPr>
            <w:t>Starmann</w:t>
          </w:r>
          <w:proofErr w:type="spellEnd"/>
          <w:r w:rsidRPr="00BD2E47">
            <w:rPr>
              <w:rFonts w:asciiTheme="minorHAnsi" w:hAnsiTheme="minorHAnsi" w:cstheme="minorHAnsi"/>
              <w:b w:val="0"/>
              <w:bCs w:val="0"/>
              <w:sz w:val="24"/>
            </w:rPr>
            <w:br/>
            <w:t>Matrikel-Nummer: 758077</w:t>
          </w:r>
          <w:bookmarkEnd w:id="18"/>
          <w:bookmarkEnd w:id="19"/>
          <w:bookmarkEnd w:id="20"/>
        </w:p>
        <w:p w14:paraId="5557E227" w14:textId="77777777" w:rsidR="00BD2E47" w:rsidRPr="00BD2E47" w:rsidRDefault="00BD2E47" w:rsidP="00BD2E47">
          <w:pPr>
            <w:pStyle w:val="Titel"/>
            <w:spacing w:line="360" w:lineRule="auto"/>
            <w:rPr>
              <w:rFonts w:asciiTheme="minorHAnsi" w:hAnsiTheme="minorHAnsi" w:cstheme="minorHAnsi"/>
              <w:b w:val="0"/>
              <w:bCs w:val="0"/>
              <w:sz w:val="24"/>
            </w:rPr>
          </w:pPr>
          <w:bookmarkStart w:id="21" w:name="_Toc507170116"/>
          <w:bookmarkStart w:id="22" w:name="_Toc507170147"/>
          <w:bookmarkStart w:id="23" w:name="_Toc507170356"/>
          <w:r w:rsidRPr="00BD2E47">
            <w:rPr>
              <w:rFonts w:asciiTheme="minorHAnsi" w:hAnsiTheme="minorHAnsi" w:cstheme="minorHAnsi"/>
              <w:b w:val="0"/>
              <w:bCs w:val="0"/>
              <w:sz w:val="24"/>
            </w:rPr>
            <w:t>und</w:t>
          </w:r>
          <w:bookmarkEnd w:id="21"/>
          <w:bookmarkEnd w:id="22"/>
          <w:bookmarkEnd w:id="23"/>
        </w:p>
        <w:p w14:paraId="278BCF3B" w14:textId="77777777" w:rsidR="00BD2E47" w:rsidRPr="00BD2E47" w:rsidRDefault="00BD2E47" w:rsidP="00BD2E47">
          <w:pPr>
            <w:pStyle w:val="Titel"/>
            <w:spacing w:line="360" w:lineRule="auto"/>
            <w:rPr>
              <w:rFonts w:asciiTheme="minorHAnsi" w:hAnsiTheme="minorHAnsi" w:cstheme="minorHAnsi"/>
              <w:b w:val="0"/>
              <w:bCs w:val="0"/>
              <w:sz w:val="24"/>
            </w:rPr>
          </w:pPr>
          <w:bookmarkStart w:id="24" w:name="_Toc507170117"/>
          <w:bookmarkStart w:id="25" w:name="_Toc507170148"/>
          <w:bookmarkStart w:id="26" w:name="_Toc507170357"/>
          <w:r w:rsidRPr="00BD2E47">
            <w:rPr>
              <w:rFonts w:asciiTheme="minorHAnsi" w:hAnsiTheme="minorHAnsi" w:cstheme="minorHAnsi"/>
              <w:b w:val="0"/>
              <w:bCs w:val="0"/>
              <w:sz w:val="24"/>
            </w:rPr>
            <w:t>Ramona Plogmann</w:t>
          </w:r>
          <w:r w:rsidRPr="00BD2E47">
            <w:rPr>
              <w:rFonts w:asciiTheme="minorHAnsi" w:hAnsiTheme="minorHAnsi" w:cstheme="minorHAnsi"/>
              <w:b w:val="0"/>
              <w:bCs w:val="0"/>
              <w:sz w:val="24"/>
            </w:rPr>
            <w:br/>
            <w:t>Matrikel-Nummer: 758046</w:t>
          </w:r>
          <w:bookmarkEnd w:id="24"/>
          <w:bookmarkEnd w:id="25"/>
          <w:bookmarkEnd w:id="26"/>
        </w:p>
        <w:p w14:paraId="3999D4D7" w14:textId="77777777" w:rsidR="00BD2E47" w:rsidRPr="00BD2E47" w:rsidRDefault="00BD2E47" w:rsidP="00BD2E47">
          <w:pPr>
            <w:pStyle w:val="Titel"/>
            <w:rPr>
              <w:rFonts w:asciiTheme="minorHAnsi" w:hAnsiTheme="minorHAnsi" w:cstheme="minorHAnsi"/>
              <w:b w:val="0"/>
              <w:bCs w:val="0"/>
              <w:sz w:val="24"/>
            </w:rPr>
          </w:pPr>
          <w:bookmarkStart w:id="27" w:name="_Toc507170118"/>
          <w:bookmarkStart w:id="28" w:name="_Toc507170149"/>
          <w:bookmarkStart w:id="29" w:name="_Toc507170358"/>
          <w:r w:rsidRPr="00BD2E47">
            <w:rPr>
              <w:rFonts w:asciiTheme="minorHAnsi" w:hAnsiTheme="minorHAnsi" w:cstheme="minorHAnsi"/>
              <w:b w:val="0"/>
              <w:bCs w:val="0"/>
              <w:sz w:val="24"/>
            </w:rPr>
            <w:t>im Studiengang: Informatik - Medieninformatik</w:t>
          </w:r>
          <w:bookmarkEnd w:id="27"/>
          <w:bookmarkEnd w:id="28"/>
          <w:bookmarkEnd w:id="29"/>
          <w:r w:rsidRPr="00BD2E47">
            <w:rPr>
              <w:rFonts w:asciiTheme="minorHAnsi" w:hAnsiTheme="minorHAnsi" w:cstheme="minorHAnsi"/>
              <w:b w:val="0"/>
              <w:bCs w:val="0"/>
              <w:sz w:val="24"/>
            </w:rPr>
            <w:br/>
          </w:r>
        </w:p>
        <w:p w14:paraId="5D86FDBE" w14:textId="3FD74D9A" w:rsidR="00BD2E47" w:rsidRPr="00BD2E47" w:rsidRDefault="00BD2E47" w:rsidP="00BD2E47">
          <w:pPr>
            <w:pStyle w:val="Titel"/>
            <w:spacing w:line="360" w:lineRule="auto"/>
            <w:rPr>
              <w:rFonts w:asciiTheme="minorHAnsi" w:hAnsiTheme="minorHAnsi" w:cstheme="minorHAnsi"/>
              <w:b w:val="0"/>
              <w:bCs w:val="0"/>
              <w:sz w:val="24"/>
            </w:rPr>
          </w:pPr>
          <w:bookmarkStart w:id="30" w:name="_Toc507170119"/>
          <w:bookmarkStart w:id="31" w:name="_Toc507170150"/>
          <w:bookmarkStart w:id="32" w:name="_Toc507170359"/>
          <w:r w:rsidRPr="00BD2E47">
            <w:rPr>
              <w:rFonts w:asciiTheme="minorHAnsi" w:hAnsiTheme="minorHAnsi" w:cstheme="minorHAnsi"/>
              <w:b w:val="0"/>
              <w:bCs w:val="0"/>
              <w:sz w:val="24"/>
            </w:rPr>
            <w:t>Datum: 02.03.2018</w:t>
          </w:r>
          <w:bookmarkEnd w:id="30"/>
          <w:bookmarkEnd w:id="31"/>
          <w:bookmarkEnd w:id="32"/>
        </w:p>
        <w:p w14:paraId="41C8F4CC" w14:textId="77777777" w:rsidR="00BD2E47" w:rsidRPr="00BD2E47" w:rsidRDefault="00BD2E47">
          <w:pPr>
            <w:keepLines w:val="0"/>
            <w:spacing w:after="0"/>
            <w:jc w:val="left"/>
            <w:rPr>
              <w:rFonts w:asciiTheme="minorHAnsi" w:hAnsiTheme="minorHAnsi" w:cstheme="minorHAnsi"/>
              <w:kern w:val="28"/>
              <w:sz w:val="24"/>
              <w:szCs w:val="32"/>
            </w:rPr>
          </w:pPr>
          <w:r w:rsidRPr="00BD2E47">
            <w:rPr>
              <w:rFonts w:asciiTheme="minorHAnsi" w:hAnsiTheme="minorHAnsi" w:cstheme="minorHAnsi"/>
              <w:b/>
              <w:bCs/>
              <w:sz w:val="24"/>
            </w:rPr>
            <w:br w:type="page"/>
          </w:r>
        </w:p>
        <w:p w14:paraId="1B91B4F1" w14:textId="77777777" w:rsidR="00BD2E47" w:rsidRPr="00BD2E47" w:rsidRDefault="00BD2E47" w:rsidP="00BD2E47">
          <w:pPr>
            <w:pStyle w:val="Titel"/>
            <w:spacing w:line="360" w:lineRule="auto"/>
            <w:rPr>
              <w:rFonts w:asciiTheme="minorHAnsi" w:hAnsiTheme="minorHAnsi" w:cstheme="minorHAnsi"/>
              <w:b w:val="0"/>
              <w:bCs w:val="0"/>
              <w:sz w:val="24"/>
            </w:rPr>
          </w:pPr>
        </w:p>
        <w:p w14:paraId="19CB7A90" w14:textId="77777777" w:rsidR="00BD2E47" w:rsidRPr="00BD2E47" w:rsidRDefault="00BD2E47">
          <w:pPr>
            <w:keepLines w:val="0"/>
            <w:spacing w:after="0"/>
            <w:jc w:val="left"/>
            <w:rPr>
              <w:rFonts w:asciiTheme="minorHAnsi" w:hAnsiTheme="minorHAnsi" w:cstheme="minorHAnsi"/>
            </w:rPr>
          </w:pPr>
        </w:p>
        <w:sdt>
          <w:sdtPr>
            <w:id w:val="1448357986"/>
            <w:docPartObj>
              <w:docPartGallery w:val="Table of Contents"/>
              <w:docPartUnique/>
            </w:docPartObj>
          </w:sdtPr>
          <w:sdtEndPr>
            <w:rPr>
              <w:rFonts w:ascii="Constantia" w:hAnsi="Constantia"/>
              <w:color w:val="auto"/>
              <w:sz w:val="22"/>
              <w:szCs w:val="24"/>
            </w:rPr>
          </w:sdtEndPr>
          <w:sdtContent>
            <w:p w14:paraId="1C7D58FF" w14:textId="55474B8F" w:rsidR="0002649B" w:rsidRPr="0002649B" w:rsidRDefault="0002649B">
              <w:pPr>
                <w:pStyle w:val="Inhaltsverzeichnisberschrift"/>
                <w:rPr>
                  <w:rStyle w:val="berschrift1Zchn"/>
                  <w:b/>
                  <w:color w:val="auto"/>
                </w:rPr>
              </w:pPr>
              <w:r w:rsidRPr="0002649B">
                <w:rPr>
                  <w:rStyle w:val="berschrift1Zchn"/>
                  <w:b/>
                  <w:color w:val="auto"/>
                </w:rPr>
                <w:t>Inhalt</w:t>
              </w:r>
            </w:p>
            <w:p w14:paraId="02D31EB0" w14:textId="0DEA3BDA" w:rsidR="0002649B" w:rsidRPr="0002649B" w:rsidRDefault="0002649B" w:rsidP="0002649B">
              <w:pPr>
                <w:pStyle w:val="Verzeichnis1"/>
                <w:rPr>
                  <w:rFonts w:asciiTheme="minorHAnsi" w:eastAsiaTheme="minorEastAsia" w:hAnsiTheme="minorHAnsi" w:cstheme="minorHAnsi"/>
                  <w:noProof/>
                  <w:sz w:val="22"/>
                  <w:szCs w:val="22"/>
                  <w:lang w:val="en-US"/>
                </w:rPr>
              </w:pPr>
              <w:r w:rsidRPr="0002649B">
                <w:rPr>
                  <w:rFonts w:asciiTheme="minorHAnsi" w:hAnsiTheme="minorHAnsi" w:cstheme="minorHAnsi"/>
                </w:rPr>
                <w:fldChar w:fldCharType="begin"/>
              </w:r>
              <w:r w:rsidRPr="0002649B">
                <w:rPr>
                  <w:rFonts w:asciiTheme="minorHAnsi" w:hAnsiTheme="minorHAnsi" w:cstheme="minorHAnsi"/>
                </w:rPr>
                <w:instrText xml:space="preserve"> TOC \o "1-3" \h \z \u </w:instrText>
              </w:r>
              <w:r w:rsidRPr="0002649B">
                <w:rPr>
                  <w:rFonts w:asciiTheme="minorHAnsi" w:hAnsiTheme="minorHAnsi" w:cstheme="minorHAnsi"/>
                </w:rPr>
                <w:fldChar w:fldCharType="separate"/>
              </w:r>
            </w:p>
            <w:p w14:paraId="784CF6DD" w14:textId="77777777" w:rsidR="0002649B" w:rsidRPr="0002649B" w:rsidRDefault="0002649B">
              <w:pPr>
                <w:pStyle w:val="Verzeichnis1"/>
                <w:rPr>
                  <w:rFonts w:asciiTheme="minorHAnsi" w:eastAsiaTheme="minorEastAsia" w:hAnsiTheme="minorHAnsi" w:cstheme="minorHAnsi"/>
                  <w:noProof/>
                  <w:sz w:val="22"/>
                  <w:szCs w:val="22"/>
                  <w:lang w:val="en-US"/>
                </w:rPr>
              </w:pPr>
              <w:hyperlink w:anchor="_Toc507170360" w:history="1">
                <w:r w:rsidRPr="0002649B">
                  <w:rPr>
                    <w:rStyle w:val="Hyperlink"/>
                    <w:rFonts w:asciiTheme="minorHAnsi" w:hAnsiTheme="minorHAnsi" w:cstheme="minorHAnsi"/>
                    <w:noProof/>
                  </w:rPr>
                  <w:t>1</w:t>
                </w:r>
                <w:r w:rsidRPr="0002649B">
                  <w:rPr>
                    <w:rFonts w:asciiTheme="minorHAnsi" w:eastAsiaTheme="minorEastAsia" w:hAnsiTheme="minorHAnsi" w:cstheme="minorHAnsi"/>
                    <w:noProof/>
                    <w:sz w:val="22"/>
                    <w:szCs w:val="22"/>
                    <w:lang w:val="en-US"/>
                  </w:rPr>
                  <w:tab/>
                </w:r>
                <w:r w:rsidRPr="0002649B">
                  <w:rPr>
                    <w:rStyle w:val="Hyperlink"/>
                    <w:rFonts w:asciiTheme="minorHAnsi" w:hAnsiTheme="minorHAnsi" w:cstheme="minorHAnsi"/>
                    <w:noProof/>
                  </w:rPr>
                  <w:t>Einleitung</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_Toc507170360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1</w:t>
                </w:r>
                <w:r w:rsidRPr="0002649B">
                  <w:rPr>
                    <w:rFonts w:asciiTheme="minorHAnsi" w:hAnsiTheme="minorHAnsi" w:cstheme="minorHAnsi"/>
                    <w:noProof/>
                    <w:webHidden/>
                  </w:rPr>
                  <w:fldChar w:fldCharType="end"/>
                </w:r>
              </w:hyperlink>
            </w:p>
            <w:p w14:paraId="3BA76D94" w14:textId="77777777" w:rsidR="0002649B" w:rsidRPr="0002649B" w:rsidRDefault="0002649B">
              <w:pPr>
                <w:pStyle w:val="Verzeichnis2"/>
                <w:tabs>
                  <w:tab w:val="left" w:pos="660"/>
                  <w:tab w:val="right" w:leader="dot" w:pos="9063"/>
                </w:tabs>
                <w:rPr>
                  <w:rFonts w:asciiTheme="minorHAnsi" w:eastAsiaTheme="minorEastAsia" w:hAnsiTheme="minorHAnsi" w:cstheme="minorHAnsi"/>
                  <w:noProof/>
                  <w:szCs w:val="22"/>
                  <w:lang w:val="en-US"/>
                </w:rPr>
              </w:pPr>
              <w:hyperlink w:anchor="_Toc507170361" w:history="1">
                <w:r w:rsidRPr="0002649B">
                  <w:rPr>
                    <w:rStyle w:val="Hyperlink"/>
                    <w:rFonts w:asciiTheme="minorHAnsi" w:hAnsiTheme="minorHAnsi" w:cstheme="minorHAnsi"/>
                    <w:noProof/>
                  </w:rPr>
                  <w:t>1.1</w:t>
                </w:r>
                <w:r w:rsidRPr="0002649B">
                  <w:rPr>
                    <w:rFonts w:asciiTheme="minorHAnsi" w:eastAsiaTheme="minorEastAsia" w:hAnsiTheme="minorHAnsi" w:cstheme="minorHAnsi"/>
                    <w:noProof/>
                    <w:szCs w:val="22"/>
                    <w:lang w:val="en-US"/>
                  </w:rPr>
                  <w:tab/>
                </w:r>
                <w:r w:rsidRPr="0002649B">
                  <w:rPr>
                    <w:rStyle w:val="Hyperlink"/>
                    <w:rFonts w:asciiTheme="minorHAnsi" w:hAnsiTheme="minorHAnsi" w:cstheme="minorHAnsi"/>
                    <w:noProof/>
                  </w:rPr>
                  <w:t>Ideenfindung</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_Toc507170361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1</w:t>
                </w:r>
                <w:r w:rsidRPr="0002649B">
                  <w:rPr>
                    <w:rFonts w:asciiTheme="minorHAnsi" w:hAnsiTheme="minorHAnsi" w:cstheme="minorHAnsi"/>
                    <w:noProof/>
                    <w:webHidden/>
                  </w:rPr>
                  <w:fldChar w:fldCharType="end"/>
                </w:r>
              </w:hyperlink>
            </w:p>
            <w:p w14:paraId="2123A9E6" w14:textId="77777777" w:rsidR="0002649B" w:rsidRPr="0002649B" w:rsidRDefault="0002649B">
              <w:pPr>
                <w:pStyle w:val="Verzeichnis2"/>
                <w:tabs>
                  <w:tab w:val="left" w:pos="660"/>
                  <w:tab w:val="right" w:leader="dot" w:pos="9063"/>
                </w:tabs>
                <w:rPr>
                  <w:rFonts w:asciiTheme="minorHAnsi" w:eastAsiaTheme="minorEastAsia" w:hAnsiTheme="minorHAnsi" w:cstheme="minorHAnsi"/>
                  <w:noProof/>
                  <w:szCs w:val="22"/>
                  <w:lang w:val="en-US"/>
                </w:rPr>
              </w:pPr>
              <w:hyperlink w:anchor="_Toc507170362" w:history="1">
                <w:r w:rsidRPr="0002649B">
                  <w:rPr>
                    <w:rStyle w:val="Hyperlink"/>
                    <w:rFonts w:asciiTheme="minorHAnsi" w:hAnsiTheme="minorHAnsi" w:cstheme="minorHAnsi"/>
                    <w:noProof/>
                  </w:rPr>
                  <w:t>1.2</w:t>
                </w:r>
                <w:r w:rsidRPr="0002649B">
                  <w:rPr>
                    <w:rFonts w:asciiTheme="minorHAnsi" w:eastAsiaTheme="minorEastAsia" w:hAnsiTheme="minorHAnsi" w:cstheme="minorHAnsi"/>
                    <w:noProof/>
                    <w:szCs w:val="22"/>
                    <w:lang w:val="en-US"/>
                  </w:rPr>
                  <w:tab/>
                </w:r>
                <w:r w:rsidRPr="0002649B">
                  <w:rPr>
                    <w:rStyle w:val="Hyperlink"/>
                    <w:rFonts w:asciiTheme="minorHAnsi" w:hAnsiTheme="minorHAnsi" w:cstheme="minorHAnsi"/>
                    <w:noProof/>
                  </w:rPr>
                  <w:t>Ziele</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_Toc507170362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1</w:t>
                </w:r>
                <w:r w:rsidRPr="0002649B">
                  <w:rPr>
                    <w:rFonts w:asciiTheme="minorHAnsi" w:hAnsiTheme="minorHAnsi" w:cstheme="minorHAnsi"/>
                    <w:noProof/>
                    <w:webHidden/>
                  </w:rPr>
                  <w:fldChar w:fldCharType="end"/>
                </w:r>
              </w:hyperlink>
            </w:p>
            <w:p w14:paraId="70399BF1" w14:textId="77777777" w:rsidR="0002649B" w:rsidRPr="0002649B" w:rsidRDefault="0002649B">
              <w:pPr>
                <w:pStyle w:val="Verzeichnis1"/>
                <w:rPr>
                  <w:rFonts w:asciiTheme="minorHAnsi" w:eastAsiaTheme="minorEastAsia" w:hAnsiTheme="minorHAnsi" w:cstheme="minorHAnsi"/>
                  <w:noProof/>
                  <w:sz w:val="22"/>
                  <w:szCs w:val="22"/>
                  <w:lang w:val="en-US"/>
                </w:rPr>
              </w:pPr>
              <w:hyperlink w:anchor="_Toc507170363" w:history="1">
                <w:r w:rsidRPr="0002649B">
                  <w:rPr>
                    <w:rStyle w:val="Hyperlink"/>
                    <w:rFonts w:asciiTheme="minorHAnsi" w:hAnsiTheme="minorHAnsi" w:cstheme="minorHAnsi"/>
                    <w:noProof/>
                  </w:rPr>
                  <w:t>2</w:t>
                </w:r>
                <w:r w:rsidRPr="0002649B">
                  <w:rPr>
                    <w:rFonts w:asciiTheme="minorHAnsi" w:eastAsiaTheme="minorEastAsia" w:hAnsiTheme="minorHAnsi" w:cstheme="minorHAnsi"/>
                    <w:noProof/>
                    <w:sz w:val="22"/>
                    <w:szCs w:val="22"/>
                    <w:lang w:val="en-US"/>
                  </w:rPr>
                  <w:tab/>
                </w:r>
                <w:r w:rsidRPr="0002649B">
                  <w:rPr>
                    <w:rStyle w:val="Hyperlink"/>
                    <w:rFonts w:asciiTheme="minorHAnsi" w:hAnsiTheme="minorHAnsi" w:cstheme="minorHAnsi"/>
                    <w:noProof/>
                  </w:rPr>
                  <w:t>Verwendete Technologien</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_Toc507170363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2</w:t>
                </w:r>
                <w:r w:rsidRPr="0002649B">
                  <w:rPr>
                    <w:rFonts w:asciiTheme="minorHAnsi" w:hAnsiTheme="minorHAnsi" w:cstheme="minorHAnsi"/>
                    <w:noProof/>
                    <w:webHidden/>
                  </w:rPr>
                  <w:fldChar w:fldCharType="end"/>
                </w:r>
              </w:hyperlink>
            </w:p>
            <w:p w14:paraId="6D206003" w14:textId="77777777" w:rsidR="0002649B" w:rsidRPr="0002649B" w:rsidRDefault="0002649B">
              <w:pPr>
                <w:pStyle w:val="Verzeichnis2"/>
                <w:tabs>
                  <w:tab w:val="left" w:pos="660"/>
                  <w:tab w:val="right" w:leader="dot" w:pos="9063"/>
                </w:tabs>
                <w:rPr>
                  <w:rFonts w:asciiTheme="minorHAnsi" w:eastAsiaTheme="minorEastAsia" w:hAnsiTheme="minorHAnsi" w:cstheme="minorHAnsi"/>
                  <w:noProof/>
                  <w:szCs w:val="22"/>
                  <w:lang w:val="en-US"/>
                </w:rPr>
              </w:pPr>
              <w:hyperlink w:anchor="_Toc507170364" w:history="1">
                <w:r w:rsidRPr="0002649B">
                  <w:rPr>
                    <w:rStyle w:val="Hyperlink"/>
                    <w:rFonts w:asciiTheme="minorHAnsi" w:hAnsiTheme="minorHAnsi" w:cstheme="minorHAnsi"/>
                    <w:noProof/>
                  </w:rPr>
                  <w:t>2.1</w:t>
                </w:r>
                <w:r w:rsidRPr="0002649B">
                  <w:rPr>
                    <w:rFonts w:asciiTheme="minorHAnsi" w:eastAsiaTheme="minorEastAsia" w:hAnsiTheme="minorHAnsi" w:cstheme="minorHAnsi"/>
                    <w:noProof/>
                    <w:szCs w:val="22"/>
                    <w:lang w:val="en-US"/>
                  </w:rPr>
                  <w:tab/>
                </w:r>
                <w:r w:rsidRPr="0002649B">
                  <w:rPr>
                    <w:rStyle w:val="Hyperlink"/>
                    <w:rFonts w:asciiTheme="minorHAnsi" w:hAnsiTheme="minorHAnsi" w:cstheme="minorHAnsi"/>
                    <w:noProof/>
                  </w:rPr>
                  <w:t>Ionic Framework</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_Toc507170364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2</w:t>
                </w:r>
                <w:r w:rsidRPr="0002649B">
                  <w:rPr>
                    <w:rFonts w:asciiTheme="minorHAnsi" w:hAnsiTheme="minorHAnsi" w:cstheme="minorHAnsi"/>
                    <w:noProof/>
                    <w:webHidden/>
                  </w:rPr>
                  <w:fldChar w:fldCharType="end"/>
                </w:r>
              </w:hyperlink>
            </w:p>
            <w:p w14:paraId="0E104FD9" w14:textId="3FFDDFAD"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65" w:history="1">
                <w:r w:rsidRPr="0002649B">
                  <w:rPr>
                    <w:rStyle w:val="Hyperlink"/>
                    <w:rFonts w:asciiTheme="minorHAnsi" w:hAnsiTheme="minorHAnsi" w:cstheme="minorHAnsi"/>
                    <w:noProof/>
                  </w:rPr>
                  <w:t>2.2</w:t>
                </w:r>
                <w:r>
                  <w:rPr>
                    <w:rFonts w:asciiTheme="minorHAnsi" w:eastAsiaTheme="minorEastAsia" w:hAnsiTheme="minorHAnsi" w:cstheme="minorHAnsi"/>
                    <w:noProof/>
                    <w:szCs w:val="22"/>
                    <w:lang w:val="en-US"/>
                  </w:rPr>
                  <w:t xml:space="preserve">   </w:t>
                </w:r>
                <w:r w:rsidRPr="0002649B">
                  <w:rPr>
                    <w:rStyle w:val="Hyperlink"/>
                    <w:rFonts w:asciiTheme="minorHAnsi" w:hAnsiTheme="minorHAnsi" w:cstheme="minorHAnsi"/>
                    <w:noProof/>
                  </w:rPr>
                  <w:t>REST API</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_Toc507170365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3</w:t>
                </w:r>
                <w:r w:rsidRPr="0002649B">
                  <w:rPr>
                    <w:rFonts w:asciiTheme="minorHAnsi" w:hAnsiTheme="minorHAnsi" w:cstheme="minorHAnsi"/>
                    <w:noProof/>
                    <w:webHidden/>
                  </w:rPr>
                  <w:fldChar w:fldCharType="end"/>
                </w:r>
              </w:hyperlink>
            </w:p>
            <w:p w14:paraId="22D3FBF2" w14:textId="77777777" w:rsidR="0002649B" w:rsidRPr="0002649B" w:rsidRDefault="0002649B">
              <w:pPr>
                <w:pStyle w:val="Verzeichnis1"/>
                <w:rPr>
                  <w:rFonts w:asciiTheme="minorHAnsi" w:eastAsiaTheme="minorEastAsia" w:hAnsiTheme="minorHAnsi" w:cstheme="minorHAnsi"/>
                  <w:noProof/>
                  <w:sz w:val="22"/>
                  <w:szCs w:val="22"/>
                  <w:lang w:val="en-US"/>
                </w:rPr>
              </w:pPr>
              <w:hyperlink w:anchor="_Toc507170366" w:history="1">
                <w:r w:rsidRPr="0002649B">
                  <w:rPr>
                    <w:rStyle w:val="Hyperlink"/>
                    <w:rFonts w:asciiTheme="minorHAnsi" w:hAnsiTheme="minorHAnsi" w:cstheme="minorHAnsi"/>
                    <w:noProof/>
                  </w:rPr>
                  <w:t>3</w:t>
                </w:r>
                <w:r w:rsidRPr="0002649B">
                  <w:rPr>
                    <w:rFonts w:asciiTheme="minorHAnsi" w:eastAsiaTheme="minorEastAsia" w:hAnsiTheme="minorHAnsi" w:cstheme="minorHAnsi"/>
                    <w:noProof/>
                    <w:sz w:val="22"/>
                    <w:szCs w:val="22"/>
                    <w:lang w:val="en-US"/>
                  </w:rPr>
                  <w:tab/>
                </w:r>
                <w:r w:rsidRPr="0002649B">
                  <w:rPr>
                    <w:rStyle w:val="Hyperlink"/>
                    <w:rFonts w:asciiTheme="minorHAnsi" w:hAnsiTheme="minorHAnsi" w:cstheme="minorHAnsi"/>
                    <w:noProof/>
                  </w:rPr>
                  <w:t>DBOpenData</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_Toc507170366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4</w:t>
                </w:r>
                <w:r w:rsidRPr="0002649B">
                  <w:rPr>
                    <w:rFonts w:asciiTheme="minorHAnsi" w:hAnsiTheme="minorHAnsi" w:cstheme="minorHAnsi"/>
                    <w:noProof/>
                    <w:webHidden/>
                  </w:rPr>
                  <w:fldChar w:fldCharType="end"/>
                </w:r>
              </w:hyperlink>
            </w:p>
            <w:p w14:paraId="39752AA9" w14:textId="5C404A6A" w:rsidR="0002649B" w:rsidRPr="0002649B" w:rsidRDefault="0002649B">
              <w:pPr>
                <w:pStyle w:val="Verzeichnis2"/>
                <w:tabs>
                  <w:tab w:val="left" w:pos="660"/>
                  <w:tab w:val="right" w:leader="dot" w:pos="9063"/>
                </w:tabs>
                <w:rPr>
                  <w:rFonts w:asciiTheme="minorHAnsi" w:eastAsiaTheme="minorEastAsia" w:hAnsiTheme="minorHAnsi" w:cstheme="minorHAnsi"/>
                  <w:noProof/>
                  <w:szCs w:val="22"/>
                  <w:lang w:val="en-US"/>
                </w:rPr>
              </w:pPr>
              <w:hyperlink w:anchor="_Toc507170367" w:history="1">
                <w:r w:rsidRPr="0002649B">
                  <w:rPr>
                    <w:rStyle w:val="Hyperlink"/>
                    <w:rFonts w:asciiTheme="minorHAnsi" w:hAnsiTheme="minorHAnsi" w:cstheme="minorHAnsi"/>
                    <w:noProof/>
                  </w:rPr>
                  <w:t>3.1</w:t>
                </w:r>
                <w:r w:rsidRPr="0002649B">
                  <w:rPr>
                    <w:rFonts w:asciiTheme="minorHAnsi" w:eastAsiaTheme="minorEastAsia" w:hAnsiTheme="minorHAnsi" w:cstheme="minorHAnsi"/>
                    <w:noProof/>
                    <w:szCs w:val="22"/>
                    <w:lang w:val="en-US"/>
                  </w:rPr>
                  <w:tab/>
                </w:r>
                <w:r w:rsidRPr="0002649B">
                  <w:rPr>
                    <w:rStyle w:val="Hyperlink"/>
                    <w:rFonts w:asciiTheme="minorHAnsi" w:hAnsiTheme="minorHAnsi" w:cstheme="minorHAnsi"/>
                    <w:noProof/>
                  </w:rPr>
                  <w:t>Allgemeines</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_Toc507170367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4</w:t>
                </w:r>
                <w:r w:rsidRPr="0002649B">
                  <w:rPr>
                    <w:rFonts w:asciiTheme="minorHAnsi" w:hAnsiTheme="minorHAnsi" w:cstheme="minorHAnsi"/>
                    <w:noProof/>
                    <w:webHidden/>
                  </w:rPr>
                  <w:fldChar w:fldCharType="end"/>
                </w:r>
              </w:hyperlink>
            </w:p>
            <w:p w14:paraId="5EF274A0" w14:textId="29C04B28"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68" w:history="1">
                <w:r>
                  <w:rPr>
                    <w:rStyle w:val="Hyperlink"/>
                    <w:rFonts w:asciiTheme="minorHAnsi" w:hAnsiTheme="minorHAnsi" w:cstheme="minorHAnsi"/>
                    <w:noProof/>
                  </w:rPr>
                  <w:t xml:space="preserve">3.2   </w:t>
                </w:r>
                <w:r w:rsidRPr="0002649B">
                  <w:rPr>
                    <w:rStyle w:val="Hyperlink"/>
                    <w:rFonts w:asciiTheme="minorHAnsi" w:hAnsiTheme="minorHAnsi" w:cstheme="minorHAnsi"/>
                    <w:noProof/>
                  </w:rPr>
                  <w:t>Bahnhofsfotos API</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_Toc507170368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5</w:t>
                </w:r>
                <w:r w:rsidRPr="0002649B">
                  <w:rPr>
                    <w:rFonts w:asciiTheme="minorHAnsi" w:hAnsiTheme="minorHAnsi" w:cstheme="minorHAnsi"/>
                    <w:noProof/>
                    <w:webHidden/>
                  </w:rPr>
                  <w:fldChar w:fldCharType="end"/>
                </w:r>
              </w:hyperlink>
            </w:p>
            <w:p w14:paraId="16711929" w14:textId="6E554C19"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69" w:history="1">
                <w:r w:rsidRPr="0002649B">
                  <w:rPr>
                    <w:rStyle w:val="Hyperlink"/>
                    <w:rFonts w:asciiTheme="minorHAnsi" w:hAnsiTheme="minorHAnsi" w:cstheme="minorHAnsi"/>
                    <w:noProof/>
                  </w:rPr>
                  <w:t>3.3</w:t>
                </w:r>
                <w:r>
                  <w:rPr>
                    <w:rFonts w:asciiTheme="minorHAnsi" w:eastAsiaTheme="minorEastAsia" w:hAnsiTheme="minorHAnsi" w:cstheme="minorHAnsi"/>
                    <w:noProof/>
                    <w:szCs w:val="22"/>
                    <w:lang w:val="en-US"/>
                  </w:rPr>
                  <w:t xml:space="preserve">   </w:t>
                </w:r>
                <w:r w:rsidRPr="0002649B">
                  <w:rPr>
                    <w:rStyle w:val="Hyperlink"/>
                    <w:rFonts w:asciiTheme="minorHAnsi" w:hAnsiTheme="minorHAnsi" w:cstheme="minorHAnsi"/>
                    <w:noProof/>
                  </w:rPr>
                  <w:t>FaSta API</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_Toc507170369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6</w:t>
                </w:r>
                <w:r w:rsidRPr="0002649B">
                  <w:rPr>
                    <w:rFonts w:asciiTheme="minorHAnsi" w:hAnsiTheme="minorHAnsi" w:cstheme="minorHAnsi"/>
                    <w:noProof/>
                    <w:webHidden/>
                  </w:rPr>
                  <w:fldChar w:fldCharType="end"/>
                </w:r>
              </w:hyperlink>
            </w:p>
            <w:p w14:paraId="0BDEF71D" w14:textId="3A9051C9"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0" w:history="1">
                <w:r w:rsidRPr="0002649B">
                  <w:rPr>
                    <w:rStyle w:val="Hyperlink"/>
                    <w:rFonts w:asciiTheme="minorHAnsi" w:hAnsiTheme="minorHAnsi" w:cstheme="minorHAnsi"/>
                    <w:noProof/>
                  </w:rPr>
                  <w:t>3.4</w:t>
                </w:r>
                <w:r>
                  <w:rPr>
                    <w:rFonts w:asciiTheme="minorHAnsi" w:eastAsiaTheme="minorEastAsia" w:hAnsiTheme="minorHAnsi" w:cstheme="minorHAnsi"/>
                    <w:noProof/>
                    <w:szCs w:val="22"/>
                    <w:lang w:val="en-US"/>
                  </w:rPr>
                  <w:t xml:space="preserve">   </w:t>
                </w:r>
                <w:r w:rsidRPr="0002649B">
                  <w:rPr>
                    <w:rStyle w:val="Hyperlink"/>
                    <w:rFonts w:asciiTheme="minorHAnsi" w:hAnsiTheme="minorHAnsi" w:cstheme="minorHAnsi"/>
                    <w:noProof/>
                  </w:rPr>
                  <w:t>Parkplatz API</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_Toc507170370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6</w:t>
                </w:r>
                <w:r w:rsidRPr="0002649B">
                  <w:rPr>
                    <w:rFonts w:asciiTheme="minorHAnsi" w:hAnsiTheme="minorHAnsi" w:cstheme="minorHAnsi"/>
                    <w:noProof/>
                    <w:webHidden/>
                  </w:rPr>
                  <w:fldChar w:fldCharType="end"/>
                </w:r>
              </w:hyperlink>
            </w:p>
            <w:p w14:paraId="03BAD660" w14:textId="4E69351B"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1" w:history="1">
                <w:r w:rsidRPr="0002649B">
                  <w:rPr>
                    <w:rStyle w:val="Hyperlink"/>
                    <w:rFonts w:asciiTheme="minorHAnsi" w:hAnsiTheme="minorHAnsi" w:cstheme="minorHAnsi"/>
                    <w:noProof/>
                  </w:rPr>
                  <w:t>3.5</w:t>
                </w:r>
                <w:r>
                  <w:rPr>
                    <w:rStyle w:val="Hyperlink"/>
                    <w:rFonts w:asciiTheme="minorHAnsi" w:hAnsiTheme="minorHAnsi" w:cstheme="minorHAnsi"/>
                    <w:noProof/>
                  </w:rPr>
                  <w:t xml:space="preserve">   </w:t>
                </w:r>
                <w:r w:rsidRPr="0002649B">
                  <w:rPr>
                    <w:rStyle w:val="Hyperlink"/>
                    <w:rFonts w:asciiTheme="minorHAnsi" w:hAnsiTheme="minorHAnsi" w:cstheme="minorHAnsi"/>
                    <w:noProof/>
                  </w:rPr>
                  <w:t>StaDa API</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_Toc507170371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7</w:t>
                </w:r>
                <w:r w:rsidRPr="0002649B">
                  <w:rPr>
                    <w:rFonts w:asciiTheme="minorHAnsi" w:hAnsiTheme="minorHAnsi" w:cstheme="minorHAnsi"/>
                    <w:noProof/>
                    <w:webHidden/>
                  </w:rPr>
                  <w:fldChar w:fldCharType="end"/>
                </w:r>
              </w:hyperlink>
            </w:p>
            <w:p w14:paraId="31BED540" w14:textId="3A10DF55"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2" w:history="1">
                <w:r w:rsidRPr="0002649B">
                  <w:rPr>
                    <w:rStyle w:val="Hyperlink"/>
                    <w:rFonts w:asciiTheme="minorHAnsi" w:hAnsiTheme="minorHAnsi" w:cstheme="minorHAnsi"/>
                    <w:noProof/>
                  </w:rPr>
                  <w:t>3.6</w:t>
                </w:r>
                <w:r>
                  <w:rPr>
                    <w:rStyle w:val="Hyperlink"/>
                    <w:rFonts w:asciiTheme="minorHAnsi" w:hAnsiTheme="minorHAnsi" w:cstheme="minorHAnsi"/>
                    <w:noProof/>
                  </w:rPr>
                  <w:t xml:space="preserve">   </w:t>
                </w:r>
                <w:r w:rsidRPr="0002649B">
                  <w:rPr>
                    <w:rStyle w:val="Hyperlink"/>
                    <w:rFonts w:asciiTheme="minorHAnsi" w:hAnsiTheme="minorHAnsi" w:cstheme="minorHAnsi"/>
                    <w:noProof/>
                  </w:rPr>
                  <w:t>Reisezentren API</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_Toc507170372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8</w:t>
                </w:r>
                <w:r w:rsidRPr="0002649B">
                  <w:rPr>
                    <w:rFonts w:asciiTheme="minorHAnsi" w:hAnsiTheme="minorHAnsi" w:cstheme="minorHAnsi"/>
                    <w:noProof/>
                    <w:webHidden/>
                  </w:rPr>
                  <w:fldChar w:fldCharType="end"/>
                </w:r>
              </w:hyperlink>
            </w:p>
            <w:p w14:paraId="0107D0D2" w14:textId="77777777" w:rsidR="0002649B" w:rsidRPr="0002649B" w:rsidRDefault="0002649B">
              <w:pPr>
                <w:pStyle w:val="Verzeichnis1"/>
                <w:rPr>
                  <w:rFonts w:asciiTheme="minorHAnsi" w:eastAsiaTheme="minorEastAsia" w:hAnsiTheme="minorHAnsi" w:cstheme="minorHAnsi"/>
                  <w:noProof/>
                  <w:sz w:val="22"/>
                  <w:szCs w:val="22"/>
                  <w:lang w:val="en-US"/>
                </w:rPr>
              </w:pPr>
              <w:hyperlink w:anchor="_Toc507170373" w:history="1">
                <w:r w:rsidRPr="0002649B">
                  <w:rPr>
                    <w:rStyle w:val="Hyperlink"/>
                    <w:rFonts w:asciiTheme="minorHAnsi" w:hAnsiTheme="minorHAnsi" w:cstheme="minorHAnsi"/>
                    <w:noProof/>
                  </w:rPr>
                  <w:t>4</w:t>
                </w:r>
                <w:r w:rsidRPr="0002649B">
                  <w:rPr>
                    <w:rFonts w:asciiTheme="minorHAnsi" w:eastAsiaTheme="minorEastAsia" w:hAnsiTheme="minorHAnsi" w:cstheme="minorHAnsi"/>
                    <w:noProof/>
                    <w:sz w:val="22"/>
                    <w:szCs w:val="22"/>
                    <w:lang w:val="en-US"/>
                  </w:rPr>
                  <w:tab/>
                </w:r>
                <w:r w:rsidRPr="0002649B">
                  <w:rPr>
                    <w:rStyle w:val="Hyperlink"/>
                    <w:rFonts w:asciiTheme="minorHAnsi" w:hAnsiTheme="minorHAnsi" w:cstheme="minorHAnsi"/>
                    <w:noProof/>
                  </w:rPr>
                  <w:t>Implementierung</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_Toc507170373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8</w:t>
                </w:r>
                <w:r w:rsidRPr="0002649B">
                  <w:rPr>
                    <w:rFonts w:asciiTheme="minorHAnsi" w:hAnsiTheme="minorHAnsi" w:cstheme="minorHAnsi"/>
                    <w:noProof/>
                    <w:webHidden/>
                  </w:rPr>
                  <w:fldChar w:fldCharType="end"/>
                </w:r>
              </w:hyperlink>
            </w:p>
            <w:p w14:paraId="23E2B03A" w14:textId="29723DDC"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4" w:history="1">
                <w:r w:rsidRPr="0002649B">
                  <w:rPr>
                    <w:rStyle w:val="Hyperlink"/>
                    <w:rFonts w:asciiTheme="minorHAnsi" w:hAnsiTheme="minorHAnsi" w:cstheme="minorHAnsi"/>
                    <w:noProof/>
                  </w:rPr>
                  <w:t>4.1</w:t>
                </w:r>
                <w:r>
                  <w:rPr>
                    <w:rFonts w:asciiTheme="minorHAnsi" w:eastAsiaTheme="minorEastAsia" w:hAnsiTheme="minorHAnsi" w:cstheme="minorHAnsi"/>
                    <w:noProof/>
                    <w:szCs w:val="22"/>
                    <w:lang w:val="en-US"/>
                  </w:rPr>
                  <w:t xml:space="preserve">   </w:t>
                </w:r>
                <w:r w:rsidRPr="0002649B">
                  <w:rPr>
                    <w:rStyle w:val="Hyperlink"/>
                    <w:rFonts w:asciiTheme="minorHAnsi" w:hAnsiTheme="minorHAnsi" w:cstheme="minorHAnsi"/>
                    <w:noProof/>
                  </w:rPr>
                  <w:t>Verwendete Entwicklungsumgebung</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_Toc507170374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8</w:t>
                </w:r>
                <w:r w:rsidRPr="0002649B">
                  <w:rPr>
                    <w:rFonts w:asciiTheme="minorHAnsi" w:hAnsiTheme="minorHAnsi" w:cstheme="minorHAnsi"/>
                    <w:noProof/>
                    <w:webHidden/>
                  </w:rPr>
                  <w:fldChar w:fldCharType="end"/>
                </w:r>
              </w:hyperlink>
            </w:p>
            <w:p w14:paraId="4A8F73CB" w14:textId="6FB26F3A"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5" w:history="1">
                <w:r w:rsidRPr="0002649B">
                  <w:rPr>
                    <w:rStyle w:val="Hyperlink"/>
                    <w:rFonts w:asciiTheme="minorHAnsi" w:hAnsiTheme="minorHAnsi" w:cstheme="minorHAnsi"/>
                    <w:noProof/>
                  </w:rPr>
                  <w:t>4.2</w:t>
                </w:r>
                <w:r>
                  <w:rPr>
                    <w:rStyle w:val="Hyperlink"/>
                    <w:rFonts w:asciiTheme="minorHAnsi" w:hAnsiTheme="minorHAnsi" w:cstheme="minorHAnsi"/>
                    <w:noProof/>
                  </w:rPr>
                  <w:t xml:space="preserve">   </w:t>
                </w:r>
                <w:r w:rsidRPr="0002649B">
                  <w:rPr>
                    <w:rStyle w:val="Hyperlink"/>
                    <w:rFonts w:asciiTheme="minorHAnsi" w:hAnsiTheme="minorHAnsi" w:cstheme="minorHAnsi"/>
                    <w:noProof/>
                  </w:rPr>
                  <w:t>Nutzung der Google Maps API</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_Toc507170375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9</w:t>
                </w:r>
                <w:r w:rsidRPr="0002649B">
                  <w:rPr>
                    <w:rFonts w:asciiTheme="minorHAnsi" w:hAnsiTheme="minorHAnsi" w:cstheme="minorHAnsi"/>
                    <w:noProof/>
                    <w:webHidden/>
                  </w:rPr>
                  <w:fldChar w:fldCharType="end"/>
                </w:r>
              </w:hyperlink>
            </w:p>
            <w:p w14:paraId="7C5A061A" w14:textId="67CC9FE2"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6" w:history="1">
                <w:r w:rsidRPr="0002649B">
                  <w:rPr>
                    <w:rStyle w:val="Hyperlink"/>
                    <w:rFonts w:asciiTheme="minorHAnsi" w:hAnsiTheme="minorHAnsi" w:cstheme="minorHAnsi"/>
                    <w:noProof/>
                  </w:rPr>
                  <w:t>4.3</w:t>
                </w:r>
                <w:r>
                  <w:rPr>
                    <w:rStyle w:val="Hyperlink"/>
                    <w:rFonts w:asciiTheme="minorHAnsi" w:hAnsiTheme="minorHAnsi" w:cstheme="minorHAnsi"/>
                    <w:noProof/>
                  </w:rPr>
                  <w:t xml:space="preserve">   </w:t>
                </w:r>
                <w:r w:rsidRPr="0002649B">
                  <w:rPr>
                    <w:rStyle w:val="Hyperlink"/>
                    <w:rFonts w:asciiTheme="minorHAnsi" w:hAnsiTheme="minorHAnsi" w:cstheme="minorHAnsi"/>
                    <w:noProof/>
                  </w:rPr>
                  <w:t>Grundfunktionen der Home Page</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_Toc507170376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10</w:t>
                </w:r>
                <w:r w:rsidRPr="0002649B">
                  <w:rPr>
                    <w:rFonts w:asciiTheme="minorHAnsi" w:hAnsiTheme="minorHAnsi" w:cstheme="minorHAnsi"/>
                    <w:noProof/>
                    <w:webHidden/>
                  </w:rPr>
                  <w:fldChar w:fldCharType="end"/>
                </w:r>
              </w:hyperlink>
            </w:p>
            <w:p w14:paraId="24A90364" w14:textId="64CBCC51" w:rsidR="0002649B" w:rsidRPr="0002649B" w:rsidRDefault="0002649B">
              <w:pPr>
                <w:pStyle w:val="Verzeichnis2"/>
                <w:tabs>
                  <w:tab w:val="left" w:pos="880"/>
                  <w:tab w:val="right" w:leader="dot" w:pos="9063"/>
                </w:tabs>
                <w:rPr>
                  <w:rFonts w:asciiTheme="minorHAnsi" w:eastAsiaTheme="minorEastAsia" w:hAnsiTheme="minorHAnsi" w:cstheme="minorHAnsi"/>
                  <w:noProof/>
                  <w:szCs w:val="22"/>
                  <w:lang w:val="en-US"/>
                </w:rPr>
              </w:pPr>
              <w:hyperlink w:anchor="_Toc507170377" w:history="1">
                <w:r w:rsidRPr="0002649B">
                  <w:rPr>
                    <w:rStyle w:val="Hyperlink"/>
                    <w:rFonts w:asciiTheme="minorHAnsi" w:hAnsiTheme="minorHAnsi" w:cstheme="minorHAnsi"/>
                    <w:noProof/>
                  </w:rPr>
                  <w:t>4.4</w:t>
                </w:r>
                <w:r>
                  <w:rPr>
                    <w:rStyle w:val="Hyperlink"/>
                    <w:rFonts w:asciiTheme="minorHAnsi" w:hAnsiTheme="minorHAnsi" w:cstheme="minorHAnsi"/>
                    <w:noProof/>
                  </w:rPr>
                  <w:t xml:space="preserve">   </w:t>
                </w:r>
                <w:r w:rsidRPr="0002649B">
                  <w:rPr>
                    <w:rStyle w:val="Hyperlink"/>
                    <w:rFonts w:asciiTheme="minorHAnsi" w:hAnsiTheme="minorHAnsi" w:cstheme="minorHAnsi"/>
                    <w:noProof/>
                  </w:rPr>
                  <w:t>Aktualisierung des aktuellen Bahnhofs</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_Toc507170377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11</w:t>
                </w:r>
                <w:r w:rsidRPr="0002649B">
                  <w:rPr>
                    <w:rFonts w:asciiTheme="minorHAnsi" w:hAnsiTheme="minorHAnsi" w:cstheme="minorHAnsi"/>
                    <w:noProof/>
                    <w:webHidden/>
                  </w:rPr>
                  <w:fldChar w:fldCharType="end"/>
                </w:r>
              </w:hyperlink>
            </w:p>
            <w:p w14:paraId="5F4685AD" w14:textId="5A606EDA" w:rsidR="0002649B" w:rsidRPr="0002649B" w:rsidRDefault="0002649B">
              <w:pPr>
                <w:pStyle w:val="Verzeichnis1"/>
                <w:rPr>
                  <w:rFonts w:asciiTheme="minorHAnsi" w:eastAsiaTheme="minorEastAsia" w:hAnsiTheme="minorHAnsi" w:cstheme="minorHAnsi"/>
                  <w:noProof/>
                  <w:sz w:val="22"/>
                  <w:szCs w:val="22"/>
                  <w:lang w:val="en-US"/>
                </w:rPr>
              </w:pPr>
              <w:hyperlink w:anchor="_Toc507170378" w:history="1">
                <w:r w:rsidRPr="0002649B">
                  <w:rPr>
                    <w:rStyle w:val="Hyperlink"/>
                    <w:rFonts w:asciiTheme="minorHAnsi" w:hAnsiTheme="minorHAnsi" w:cstheme="minorHAnsi"/>
                    <w:noProof/>
                  </w:rPr>
                  <w:t>5</w:t>
                </w:r>
                <w:r w:rsidRPr="0002649B">
                  <w:rPr>
                    <w:rFonts w:asciiTheme="minorHAnsi" w:eastAsiaTheme="minorEastAsia" w:hAnsiTheme="minorHAnsi" w:cstheme="minorHAnsi"/>
                    <w:noProof/>
                    <w:sz w:val="22"/>
                    <w:szCs w:val="22"/>
                    <w:lang w:val="en-US"/>
                  </w:rPr>
                  <w:tab/>
                </w:r>
                <w:r w:rsidRPr="0002649B">
                  <w:rPr>
                    <w:rStyle w:val="Hyperlink"/>
                    <w:rFonts w:asciiTheme="minorHAnsi" w:hAnsiTheme="minorHAnsi" w:cstheme="minorHAnsi"/>
                    <w:noProof/>
                  </w:rPr>
                  <w:t>Quellenverzeichnis</w:t>
                </w:r>
                <w:r w:rsidRPr="0002649B">
                  <w:rPr>
                    <w:rFonts w:asciiTheme="minorHAnsi" w:hAnsiTheme="minorHAnsi" w:cstheme="minorHAnsi"/>
                    <w:noProof/>
                    <w:webHidden/>
                  </w:rPr>
                  <w:tab/>
                </w:r>
                <w:r w:rsidRPr="0002649B">
                  <w:rPr>
                    <w:rFonts w:asciiTheme="minorHAnsi" w:hAnsiTheme="minorHAnsi" w:cstheme="minorHAnsi"/>
                    <w:noProof/>
                    <w:webHidden/>
                  </w:rPr>
                  <w:fldChar w:fldCharType="begin"/>
                </w:r>
                <w:r w:rsidRPr="0002649B">
                  <w:rPr>
                    <w:rFonts w:asciiTheme="minorHAnsi" w:hAnsiTheme="minorHAnsi" w:cstheme="minorHAnsi"/>
                    <w:noProof/>
                    <w:webHidden/>
                  </w:rPr>
                  <w:instrText xml:space="preserve"> PAGEREF _Toc507170378 \h </w:instrText>
                </w:r>
                <w:r w:rsidRPr="0002649B">
                  <w:rPr>
                    <w:rFonts w:asciiTheme="minorHAnsi" w:hAnsiTheme="minorHAnsi" w:cstheme="minorHAnsi"/>
                    <w:noProof/>
                    <w:webHidden/>
                  </w:rPr>
                </w:r>
                <w:r w:rsidRPr="0002649B">
                  <w:rPr>
                    <w:rFonts w:asciiTheme="minorHAnsi" w:hAnsiTheme="minorHAnsi" w:cstheme="minorHAnsi"/>
                    <w:noProof/>
                    <w:webHidden/>
                  </w:rPr>
                  <w:fldChar w:fldCharType="separate"/>
                </w:r>
                <w:r w:rsidR="00E20FA7">
                  <w:rPr>
                    <w:rFonts w:asciiTheme="minorHAnsi" w:hAnsiTheme="minorHAnsi" w:cstheme="minorHAnsi"/>
                    <w:noProof/>
                    <w:webHidden/>
                  </w:rPr>
                  <w:t>13</w:t>
                </w:r>
                <w:r w:rsidRPr="0002649B">
                  <w:rPr>
                    <w:rFonts w:asciiTheme="minorHAnsi" w:hAnsiTheme="minorHAnsi" w:cstheme="minorHAnsi"/>
                    <w:noProof/>
                    <w:webHidden/>
                  </w:rPr>
                  <w:fldChar w:fldCharType="end"/>
                </w:r>
              </w:hyperlink>
            </w:p>
            <w:p w14:paraId="0FCBF226" w14:textId="2F8325A1" w:rsidR="0002649B" w:rsidRDefault="0002649B">
              <w:r w:rsidRPr="0002649B">
                <w:rPr>
                  <w:rFonts w:asciiTheme="minorHAnsi" w:hAnsiTheme="minorHAnsi" w:cstheme="minorHAnsi"/>
                  <w:b/>
                  <w:bCs/>
                </w:rPr>
                <w:fldChar w:fldCharType="end"/>
              </w:r>
            </w:p>
          </w:sdtContent>
        </w:sdt>
        <w:p w14:paraId="055C2A15" w14:textId="70A8E0F8" w:rsidR="00FC72AF" w:rsidRPr="00BD2E47" w:rsidRDefault="00FC72AF" w:rsidP="00FC72AF">
          <w:pPr>
            <w:spacing w:line="276" w:lineRule="auto"/>
            <w:rPr>
              <w:rFonts w:asciiTheme="minorHAnsi" w:hAnsiTheme="minorHAnsi" w:cstheme="minorHAnsi"/>
            </w:rPr>
          </w:pPr>
        </w:p>
      </w:sdtContent>
    </w:sdt>
    <w:p w14:paraId="1009A3D3" w14:textId="46CAE2AD" w:rsidR="00E46921" w:rsidRPr="00BD2E47" w:rsidRDefault="00E46921" w:rsidP="00E46921">
      <w:pPr>
        <w:keepLines w:val="0"/>
        <w:spacing w:after="0"/>
        <w:jc w:val="left"/>
        <w:rPr>
          <w:rFonts w:asciiTheme="minorHAnsi" w:hAnsiTheme="minorHAnsi" w:cstheme="minorHAnsi"/>
          <w:b/>
        </w:rPr>
      </w:pPr>
      <w:r w:rsidRPr="00BD2E47">
        <w:rPr>
          <w:rFonts w:asciiTheme="minorHAnsi" w:hAnsiTheme="minorHAnsi" w:cstheme="minorHAnsi"/>
          <w:b/>
        </w:rPr>
        <w:br w:type="page"/>
      </w:r>
    </w:p>
    <w:p w14:paraId="0CCFF426" w14:textId="77777777" w:rsidR="00E20FA7" w:rsidRDefault="00E20FA7" w:rsidP="0002649B">
      <w:pPr>
        <w:pStyle w:val="berschrift1"/>
        <w:sectPr w:rsidR="00E20FA7" w:rsidSect="00C42C3B">
          <w:pgSz w:w="11907" w:h="16840" w:code="9"/>
          <w:pgMar w:top="1417" w:right="1417" w:bottom="1134" w:left="1417" w:header="709" w:footer="709" w:gutter="0"/>
          <w:pgNumType w:start="0"/>
          <w:cols w:space="708"/>
          <w:titlePg/>
          <w:docGrid w:linePitch="360"/>
        </w:sectPr>
      </w:pPr>
      <w:bookmarkStart w:id="33" w:name="_Toc507170360"/>
    </w:p>
    <w:p w14:paraId="31FCA0DF" w14:textId="4102359F" w:rsidR="00FC72AF" w:rsidRPr="0002649B" w:rsidRDefault="00FC72AF" w:rsidP="0002649B">
      <w:pPr>
        <w:pStyle w:val="berschrift1"/>
      </w:pPr>
      <w:r w:rsidRPr="0002649B">
        <w:lastRenderedPageBreak/>
        <w:t>Einleitung</w:t>
      </w:r>
      <w:bookmarkEnd w:id="33"/>
    </w:p>
    <w:p w14:paraId="43B46560" w14:textId="7306755B" w:rsidR="00FC72AF" w:rsidRPr="0002649B" w:rsidRDefault="00FC72AF" w:rsidP="0002649B">
      <w:pPr>
        <w:pStyle w:val="berschrift2"/>
      </w:pPr>
      <w:bookmarkStart w:id="34" w:name="_Toc507170361"/>
      <w:proofErr w:type="spellStart"/>
      <w:r w:rsidRPr="0002649B">
        <w:t>Ideenfindung</w:t>
      </w:r>
      <w:bookmarkEnd w:id="34"/>
      <w:proofErr w:type="spellEnd"/>
    </w:p>
    <w:p w14:paraId="7AA1EFF5" w14:textId="77777777" w:rsidR="00FC72AF" w:rsidRPr="00BD2E47" w:rsidRDefault="00FC72AF" w:rsidP="00FC72AF">
      <w:pPr>
        <w:spacing w:line="276" w:lineRule="auto"/>
        <w:ind w:left="397"/>
        <w:rPr>
          <w:rFonts w:asciiTheme="minorHAnsi" w:hAnsiTheme="minorHAnsi" w:cstheme="minorHAnsi"/>
        </w:rPr>
      </w:pPr>
      <w:r w:rsidRPr="00BD2E47">
        <w:rPr>
          <w:rFonts w:asciiTheme="minorHAnsi" w:hAnsiTheme="minorHAnsi" w:cstheme="minorHAnsi"/>
        </w:rPr>
        <w:t xml:space="preserve">Zu Beginn dieser Arbeit soll erläutert werden, wie die Idee zur </w:t>
      </w:r>
      <w:proofErr w:type="spellStart"/>
      <w:r w:rsidRPr="00BD2E47">
        <w:rPr>
          <w:rFonts w:asciiTheme="minorHAnsi" w:hAnsiTheme="minorHAnsi" w:cstheme="minorHAnsi"/>
        </w:rPr>
        <w:t>Bahnhofsapp</w:t>
      </w:r>
      <w:proofErr w:type="spellEnd"/>
      <w:r w:rsidRPr="00BD2E47">
        <w:rPr>
          <w:rFonts w:asciiTheme="minorHAnsi" w:hAnsiTheme="minorHAnsi" w:cstheme="minorHAnsi"/>
        </w:rPr>
        <w:t xml:space="preserve"> entstanden ist. Aufgrund der Aufgabenstellung zur Entwicklung einer App, die auf Daten zugreift und diese dynamisch darstellt, haben wir uns zunächst umgesehen, welche Art von Daten von in Deutschland bekannten Firmen zur Verfügung gestellt </w:t>
      </w:r>
      <w:proofErr w:type="gramStart"/>
      <w:r w:rsidRPr="00BD2E47">
        <w:rPr>
          <w:rFonts w:asciiTheme="minorHAnsi" w:hAnsiTheme="minorHAnsi" w:cstheme="minorHAnsi"/>
        </w:rPr>
        <w:t>werden</w:t>
      </w:r>
      <w:proofErr w:type="gramEnd"/>
      <w:r w:rsidRPr="00BD2E47">
        <w:rPr>
          <w:rFonts w:asciiTheme="minorHAnsi" w:hAnsiTheme="minorHAnsi" w:cstheme="minorHAnsi"/>
        </w:rPr>
        <w:t xml:space="preserve">. Wichtig ist uns dabei gewesen, dass diese Daten zum Einen den rechtlichen Aspekt der freien Nutzbarkeit erfüllen und zum Anderen möglichst gepflegt und aktuell sind, um so den größtmöglichen praktischen Nutzen aus der App ziehen zu können. Außerdem sollte der zur Verfügung gestellte Datensatz unter anderem </w:t>
      </w:r>
      <w:proofErr w:type="spellStart"/>
      <w:r w:rsidRPr="00BD2E47">
        <w:rPr>
          <w:rFonts w:asciiTheme="minorHAnsi" w:hAnsiTheme="minorHAnsi" w:cstheme="minorHAnsi"/>
        </w:rPr>
        <w:t>Geodaten</w:t>
      </w:r>
      <w:proofErr w:type="spellEnd"/>
      <w:r w:rsidRPr="00BD2E47">
        <w:rPr>
          <w:rFonts w:asciiTheme="minorHAnsi" w:hAnsiTheme="minorHAnsi" w:cstheme="minorHAnsi"/>
        </w:rPr>
        <w:t xml:space="preserve"> enthalten</w:t>
      </w:r>
      <w:r w:rsidRPr="00BD2E47">
        <w:rPr>
          <w:rFonts w:asciiTheme="minorHAnsi" w:hAnsiTheme="minorHAnsi" w:cstheme="minorHAnsi"/>
          <w:highlight w:val="yellow"/>
        </w:rPr>
        <w:t xml:space="preserve">, beziehungsweise sollten die Daten einen Zusammenhang zur Geographie erkennen </w:t>
      </w:r>
      <w:commentRangeStart w:id="35"/>
      <w:commentRangeStart w:id="36"/>
      <w:r w:rsidRPr="00BD2E47">
        <w:rPr>
          <w:rFonts w:asciiTheme="minorHAnsi" w:hAnsiTheme="minorHAnsi" w:cstheme="minorHAnsi"/>
          <w:highlight w:val="yellow"/>
        </w:rPr>
        <w:t>lassen</w:t>
      </w:r>
      <w:commentRangeEnd w:id="35"/>
      <w:r w:rsidRPr="00BD2E47">
        <w:rPr>
          <w:rStyle w:val="Kommentarzeichen"/>
          <w:rFonts w:asciiTheme="minorHAnsi" w:hAnsiTheme="minorHAnsi" w:cstheme="minorHAnsi"/>
          <w:szCs w:val="22"/>
        </w:rPr>
        <w:commentReference w:id="35"/>
      </w:r>
      <w:commentRangeEnd w:id="36"/>
      <w:r w:rsidRPr="00BD2E47">
        <w:rPr>
          <w:rStyle w:val="Kommentarzeichen"/>
          <w:rFonts w:asciiTheme="minorHAnsi" w:hAnsiTheme="minorHAnsi" w:cstheme="minorHAnsi"/>
        </w:rPr>
        <w:commentReference w:id="36"/>
      </w:r>
      <w:r w:rsidRPr="00BD2E47">
        <w:rPr>
          <w:rFonts w:asciiTheme="minorHAnsi" w:hAnsiTheme="minorHAnsi" w:cstheme="minorHAnsi"/>
        </w:rPr>
        <w:t xml:space="preserve"> um sie so für Google </w:t>
      </w:r>
      <w:proofErr w:type="spellStart"/>
      <w:r w:rsidRPr="00BD2E47">
        <w:rPr>
          <w:rFonts w:asciiTheme="minorHAnsi" w:hAnsiTheme="minorHAnsi" w:cstheme="minorHAnsi"/>
        </w:rPr>
        <w:t>Maps</w:t>
      </w:r>
      <w:proofErr w:type="spellEnd"/>
      <w:r w:rsidRPr="00BD2E47">
        <w:rPr>
          <w:rFonts w:asciiTheme="minorHAnsi" w:hAnsiTheme="minorHAnsi" w:cstheme="minorHAnsi"/>
        </w:rPr>
        <w:t xml:space="preserve"> nutzbar machen zu können. Den Anfang der Suche markierte dabei das „</w:t>
      </w:r>
      <w:proofErr w:type="spellStart"/>
      <w:r w:rsidRPr="00BD2E47">
        <w:rPr>
          <w:rFonts w:asciiTheme="minorHAnsi" w:hAnsiTheme="minorHAnsi" w:cstheme="minorHAnsi"/>
        </w:rPr>
        <w:t>Geodaten</w:t>
      </w:r>
      <w:proofErr w:type="spellEnd"/>
      <w:r w:rsidRPr="00BD2E47">
        <w:rPr>
          <w:rFonts w:asciiTheme="minorHAnsi" w:hAnsiTheme="minorHAnsi" w:cstheme="minorHAnsi"/>
        </w:rPr>
        <w:t xml:space="preserve"> Portal Niedersachen“</w:t>
      </w:r>
      <w:r w:rsidRPr="00BD2E47">
        <w:rPr>
          <w:rStyle w:val="Funotenzeichen"/>
          <w:rFonts w:asciiTheme="minorHAnsi" w:hAnsiTheme="minorHAnsi" w:cstheme="minorHAnsi"/>
        </w:rPr>
        <w:footnoteReference w:id="1"/>
      </w:r>
      <w:r w:rsidRPr="00BD2E47">
        <w:rPr>
          <w:rFonts w:asciiTheme="minorHAnsi" w:hAnsiTheme="minorHAnsi" w:cstheme="minorHAnsi"/>
        </w:rPr>
        <w:t xml:space="preserve">. Da die dort bereitgestellten Datensätze aber entweder keine praktische Relevanz oder keine Aktualität aufwiesen, oder aber nicht in unserem Interessengebiet lagen, haben wir uns noch einmal umorientiert. Eine weitere Suche führte uns schließlich zu </w:t>
      </w:r>
      <w:commentRangeStart w:id="37"/>
      <w:commentRangeStart w:id="38"/>
      <w:r w:rsidRPr="00BD2E47">
        <w:rPr>
          <w:rFonts w:asciiTheme="minorHAnsi" w:hAnsiTheme="minorHAnsi" w:cstheme="minorHAnsi"/>
        </w:rPr>
        <w:t>den v</w:t>
      </w:r>
      <w:commentRangeEnd w:id="37"/>
      <w:r w:rsidRPr="00BD2E47">
        <w:rPr>
          <w:rStyle w:val="Kommentarzeichen"/>
          <w:rFonts w:asciiTheme="minorHAnsi" w:hAnsiTheme="minorHAnsi" w:cstheme="minorHAnsi"/>
          <w:szCs w:val="22"/>
        </w:rPr>
        <w:commentReference w:id="37"/>
      </w:r>
      <w:commentRangeEnd w:id="38"/>
      <w:r w:rsidRPr="00BD2E47">
        <w:rPr>
          <w:rStyle w:val="Kommentarzeichen"/>
          <w:rFonts w:asciiTheme="minorHAnsi" w:hAnsiTheme="minorHAnsi" w:cstheme="minorHAnsi"/>
        </w:rPr>
        <w:commentReference w:id="38"/>
      </w:r>
      <w:r w:rsidRPr="00BD2E47">
        <w:rPr>
          <w:rFonts w:asciiTheme="minorHAnsi" w:hAnsiTheme="minorHAnsi" w:cstheme="minorHAnsi"/>
        </w:rPr>
        <w:t>erwendeten „</w:t>
      </w:r>
      <w:proofErr w:type="spellStart"/>
      <w:r w:rsidRPr="00BD2E47">
        <w:rPr>
          <w:rFonts w:asciiTheme="minorHAnsi" w:hAnsiTheme="minorHAnsi" w:cstheme="minorHAnsi"/>
        </w:rPr>
        <w:t>DBOpenData</w:t>
      </w:r>
      <w:proofErr w:type="spellEnd"/>
      <w:r w:rsidRPr="00BD2E47">
        <w:rPr>
          <w:rFonts w:asciiTheme="minorHAnsi" w:hAnsiTheme="minorHAnsi" w:cstheme="minorHAnsi"/>
        </w:rPr>
        <w:t>“</w:t>
      </w:r>
      <w:r w:rsidRPr="00BD2E47">
        <w:rPr>
          <w:rStyle w:val="Funotenzeichen"/>
          <w:rFonts w:asciiTheme="minorHAnsi" w:hAnsiTheme="minorHAnsi" w:cstheme="minorHAnsi"/>
        </w:rPr>
        <w:footnoteReference w:id="2"/>
      </w:r>
      <w:r w:rsidRPr="00BD2E47">
        <w:rPr>
          <w:rFonts w:asciiTheme="minorHAnsi" w:hAnsiTheme="minorHAnsi" w:cstheme="minorHAnsi"/>
        </w:rPr>
        <w:t xml:space="preserve">, wo im Showcase bereits interessante Projekte zu finden sind und außerdem eine vergleichsweise gute Dokumentation der einzelnen APIs gegeben ist. Die Wahl innerhalb der </w:t>
      </w:r>
      <w:proofErr w:type="spellStart"/>
      <w:r w:rsidRPr="00BD2E47">
        <w:rPr>
          <w:rFonts w:asciiTheme="minorHAnsi" w:hAnsiTheme="minorHAnsi" w:cstheme="minorHAnsi"/>
        </w:rPr>
        <w:t>OpenData</w:t>
      </w:r>
      <w:proofErr w:type="spellEnd"/>
      <w:r w:rsidRPr="00BD2E47">
        <w:rPr>
          <w:rFonts w:asciiTheme="minorHAnsi" w:hAnsiTheme="minorHAnsi" w:cstheme="minorHAnsi"/>
        </w:rPr>
        <w:t xml:space="preserve"> fiel dabei auf die Daten der einzelnen Bahnhöfe.</w:t>
      </w:r>
    </w:p>
    <w:p w14:paraId="317F9346" w14:textId="3ED76288" w:rsidR="00FC72AF" w:rsidRPr="0002649B" w:rsidRDefault="00FC72AF" w:rsidP="0002649B">
      <w:pPr>
        <w:pStyle w:val="berschrift2"/>
      </w:pPr>
      <w:bookmarkStart w:id="39" w:name="_Toc507170362"/>
      <w:proofErr w:type="spellStart"/>
      <w:r w:rsidRPr="0002649B">
        <w:t>Ziele</w:t>
      </w:r>
      <w:bookmarkEnd w:id="39"/>
      <w:proofErr w:type="spellEnd"/>
    </w:p>
    <w:p w14:paraId="0641B548" w14:textId="77777777" w:rsidR="00FC72AF" w:rsidRPr="00BD2E47" w:rsidRDefault="00FC72AF" w:rsidP="00FC72AF">
      <w:pPr>
        <w:spacing w:line="276" w:lineRule="auto"/>
        <w:ind w:left="398"/>
        <w:rPr>
          <w:rFonts w:asciiTheme="minorHAnsi" w:hAnsiTheme="minorHAnsi" w:cstheme="minorHAnsi"/>
        </w:rPr>
      </w:pPr>
      <w:r w:rsidRPr="00BD2E47">
        <w:rPr>
          <w:rFonts w:asciiTheme="minorHAnsi" w:hAnsiTheme="minorHAnsi" w:cstheme="minorHAnsi"/>
        </w:rPr>
        <w:t>Im Vordergrund soll zunächst einmal die einfache Bedienbarkeit liegen. Da die Zielgruppe der App aus der Natur der Daten heraus Bahnfahrer aller Altersgruppen sein sollen ist es wichtig, die App für alle Altersklassen optisch ansprechend und möglichst intuitiv bedienbar zu gestalten. Es muss sowohl für junge als auch für ältere Nutzer, die nicht mit Smartphones oder ähnlichem aufgewachsenen sind, auf den ersten Blick zu verstehen sein, wie die App funktioniert und welche Schritte getätigt werden müssen, um zum gewünschten Ergebnis zu gelangen</w:t>
      </w:r>
      <w:commentRangeStart w:id="40"/>
      <w:commentRangeStart w:id="41"/>
      <w:r w:rsidRPr="00BD2E47">
        <w:rPr>
          <w:rFonts w:asciiTheme="minorHAnsi" w:hAnsiTheme="minorHAnsi" w:cstheme="minorHAnsi"/>
        </w:rPr>
        <w:t xml:space="preserve">. Daher verzichten wir möglichst auf eine Einstellungsseite, die mit verschiedenen Einstellungen, wie zum Beispiel dem Auswählen eines Intervalls für die Standortbestimmung, gerade </w:t>
      </w:r>
      <w:del w:id="42" w:author="ngs" w:date="2018-02-15T18:02:00Z">
        <w:r w:rsidRPr="00BD2E47" w:rsidDel="00745D2B">
          <w:rPr>
            <w:rFonts w:asciiTheme="minorHAnsi" w:hAnsiTheme="minorHAnsi" w:cstheme="minorHAnsi"/>
          </w:rPr>
          <w:delText xml:space="preserve">im </w:delText>
        </w:r>
      </w:del>
      <w:ins w:id="43" w:author="ngs" w:date="2018-02-15T18:02:00Z">
        <w:r w:rsidRPr="00BD2E47">
          <w:rPr>
            <w:rFonts w:asciiTheme="minorHAnsi" w:hAnsiTheme="minorHAnsi" w:cstheme="minorHAnsi"/>
          </w:rPr>
          <w:t xml:space="preserve"> beim </w:t>
        </w:r>
      </w:ins>
      <w:r w:rsidRPr="00BD2E47">
        <w:rPr>
          <w:rFonts w:asciiTheme="minorHAnsi" w:hAnsiTheme="minorHAnsi" w:cstheme="minorHAnsi"/>
        </w:rPr>
        <w:t>älteren Teil der Zielgruppe für Verwirrung sorgt</w:t>
      </w:r>
      <w:commentRangeEnd w:id="40"/>
      <w:r w:rsidRPr="00BD2E47">
        <w:rPr>
          <w:rStyle w:val="Kommentarzeichen"/>
          <w:rFonts w:asciiTheme="minorHAnsi" w:hAnsiTheme="minorHAnsi" w:cstheme="minorHAnsi"/>
          <w:szCs w:val="22"/>
        </w:rPr>
        <w:commentReference w:id="40"/>
      </w:r>
      <w:commentRangeEnd w:id="41"/>
      <w:r w:rsidRPr="00BD2E47">
        <w:rPr>
          <w:rStyle w:val="Kommentarzeichen"/>
          <w:rFonts w:asciiTheme="minorHAnsi" w:hAnsiTheme="minorHAnsi" w:cstheme="minorHAnsi"/>
        </w:rPr>
        <w:commentReference w:id="41"/>
      </w:r>
      <w:r w:rsidRPr="00BD2E47">
        <w:rPr>
          <w:rFonts w:asciiTheme="minorHAnsi" w:hAnsiTheme="minorHAnsi" w:cstheme="minorHAnsi"/>
        </w:rPr>
        <w:t>. Des Weiteren soll die App kostenlos sein, da wir von der Bahn öffentlich zur Verfügung gestellte Daten nutzen</w:t>
      </w:r>
      <w:ins w:id="44" w:author="ramona.plogmann@osnanet.de" w:date="2018-02-16T11:23:00Z">
        <w:r w:rsidRPr="00BD2E47">
          <w:rPr>
            <w:rFonts w:asciiTheme="minorHAnsi" w:hAnsiTheme="minorHAnsi" w:cstheme="minorHAnsi"/>
          </w:rPr>
          <w:t>,</w:t>
        </w:r>
      </w:ins>
      <w:r w:rsidRPr="00BD2E47">
        <w:rPr>
          <w:rFonts w:asciiTheme="minorHAnsi" w:hAnsiTheme="minorHAnsi" w:cstheme="minorHAnsi"/>
        </w:rPr>
        <w:t xml:space="preserve"> und </w:t>
      </w:r>
      <w:del w:id="45" w:author="ramona.plogmann@osnanet.de" w:date="2018-02-16T11:23:00Z">
        <w:r w:rsidRPr="00BD2E47" w:rsidDel="00FF5F4E">
          <w:rPr>
            <w:rFonts w:asciiTheme="minorHAnsi" w:hAnsiTheme="minorHAnsi" w:cstheme="minorHAnsi"/>
          </w:rPr>
          <w:delText xml:space="preserve">auch </w:delText>
        </w:r>
      </w:del>
      <w:ins w:id="46" w:author="ramona.plogmann@osnanet.de" w:date="2018-02-16T11:23:00Z">
        <w:r w:rsidRPr="00BD2E47">
          <w:rPr>
            <w:rFonts w:asciiTheme="minorHAnsi" w:hAnsiTheme="minorHAnsi" w:cstheme="minorHAnsi"/>
          </w:rPr>
          <w:t xml:space="preserve">darüber hinaus </w:t>
        </w:r>
      </w:ins>
      <w:r w:rsidRPr="00BD2E47">
        <w:rPr>
          <w:rFonts w:asciiTheme="minorHAnsi" w:hAnsiTheme="minorHAnsi" w:cstheme="minorHAnsi"/>
        </w:rPr>
        <w:t>einen praktischen Nutzen im Alltag darstellen.</w:t>
      </w:r>
      <w:r w:rsidRPr="00BD2E47">
        <w:rPr>
          <w:rFonts w:asciiTheme="minorHAnsi" w:hAnsiTheme="minorHAnsi" w:cstheme="minorHAnsi"/>
        </w:rPr>
        <w:br w:type="page"/>
      </w:r>
    </w:p>
    <w:p w14:paraId="21D43E42" w14:textId="633EF384" w:rsidR="00FC72AF" w:rsidRPr="0002649B" w:rsidRDefault="00FC72AF" w:rsidP="0002649B">
      <w:pPr>
        <w:pStyle w:val="berschrift1"/>
      </w:pPr>
      <w:bookmarkStart w:id="47" w:name="_Toc507170363"/>
      <w:r w:rsidRPr="0002649B">
        <w:lastRenderedPageBreak/>
        <w:t>Verwendete Technologien</w:t>
      </w:r>
      <w:bookmarkEnd w:id="47"/>
    </w:p>
    <w:p w14:paraId="66653F2B" w14:textId="4DB66E5A" w:rsidR="00FC72AF" w:rsidRPr="0002649B" w:rsidRDefault="00FC72AF" w:rsidP="0002649B">
      <w:pPr>
        <w:pStyle w:val="berschrift2"/>
      </w:pPr>
      <w:bookmarkStart w:id="48" w:name="_Toc507170364"/>
      <w:r w:rsidRPr="0002649B">
        <w:t>Ionic Framework</w:t>
      </w:r>
      <w:bookmarkEnd w:id="48"/>
    </w:p>
    <w:p w14:paraId="5535429D"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Das </w:t>
      </w:r>
      <w:proofErr w:type="spellStart"/>
      <w:r w:rsidRPr="00BD2E47">
        <w:rPr>
          <w:rFonts w:asciiTheme="minorHAnsi" w:hAnsiTheme="minorHAnsi" w:cstheme="minorHAnsi"/>
        </w:rPr>
        <w:t>Ionic</w:t>
      </w:r>
      <w:proofErr w:type="spellEnd"/>
      <w:r w:rsidRPr="00BD2E47">
        <w:rPr>
          <w:rFonts w:asciiTheme="minorHAnsi" w:hAnsiTheme="minorHAnsi" w:cstheme="minorHAnsi"/>
        </w:rPr>
        <w:t>-Framework ist ein Open-Source Framework zur Erstellung nativer Apps.</w:t>
      </w:r>
      <w:r w:rsidRPr="00BD2E47">
        <w:rPr>
          <w:rFonts w:asciiTheme="minorHAnsi" w:hAnsiTheme="minorHAnsi" w:cstheme="minorHAnsi"/>
          <w:vertAlign w:val="superscript"/>
        </w:rPr>
        <w:footnoteReference w:id="3"/>
      </w:r>
      <w:r w:rsidRPr="00BD2E47">
        <w:rPr>
          <w:rFonts w:asciiTheme="minorHAnsi" w:hAnsiTheme="minorHAnsi" w:cstheme="minorHAnsi"/>
        </w:rPr>
        <w:t xml:space="preserve"> Eine native App bezeichnet dabei eine Anwendung, die speziell für das Betriebssystem des jeweiligen Endgerätes gestaltet ist. Vermarktet werden diese meistens über die individuellen Verkaufsplattformen der Betriebssysteme (z.B. Google Market, App Store, etc.).</w:t>
      </w:r>
      <w:r w:rsidRPr="00BD2E47">
        <w:rPr>
          <w:rFonts w:asciiTheme="minorHAnsi" w:hAnsiTheme="minorHAnsi" w:cstheme="minorHAnsi"/>
          <w:vertAlign w:val="superscript"/>
        </w:rPr>
        <w:footnoteReference w:id="4"/>
      </w:r>
      <w:r w:rsidRPr="00BD2E47">
        <w:rPr>
          <w:rFonts w:asciiTheme="minorHAnsi" w:hAnsiTheme="minorHAnsi" w:cstheme="minorHAnsi"/>
        </w:rPr>
        <w:t xml:space="preserve"> </w:t>
      </w:r>
    </w:p>
    <w:p w14:paraId="774973BF"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Die Komponenten der nativen App werden dabei mithilfe von HTML, CSS und JavaScript zusammengesetzt und können so auch von Webentwicklern schnell  erstellt werden.</w:t>
      </w:r>
      <w:r w:rsidRPr="00BD2E47">
        <w:rPr>
          <w:rStyle w:val="Funotenzeichen"/>
          <w:rFonts w:asciiTheme="minorHAnsi" w:hAnsiTheme="minorHAnsi" w:cstheme="minorHAnsi"/>
        </w:rPr>
        <w:footnoteReference w:id="5"/>
      </w:r>
      <w:r w:rsidRPr="00BD2E47">
        <w:rPr>
          <w:rFonts w:asciiTheme="minorHAnsi" w:hAnsiTheme="minorHAnsi" w:cstheme="minorHAnsi"/>
        </w:rPr>
        <w:t xml:space="preserve"> Ein erklärtes Ziel des Frameworks ist es dabei, dass Web-Entwickler schon vorhandene Kenntnisse weiternutzen können und möglichst wenig Neues erlernen müssen.</w:t>
      </w:r>
      <w:r w:rsidRPr="00BD2E47">
        <w:rPr>
          <w:rStyle w:val="Funotenzeichen"/>
          <w:rFonts w:asciiTheme="minorHAnsi" w:hAnsiTheme="minorHAnsi" w:cstheme="minorHAnsi"/>
        </w:rPr>
        <w:footnoteReference w:id="6"/>
      </w:r>
      <w:r w:rsidRPr="00BD2E47">
        <w:rPr>
          <w:rFonts w:asciiTheme="minorHAnsi" w:hAnsiTheme="minorHAnsi" w:cstheme="minorHAnsi"/>
        </w:rPr>
        <w:t xml:space="preserve">  Ein weiterer Fokus des Frameworks liegt auf simpler UI Interaktion und dem plattformspezifischen Aussehen der zu erstellenden App.</w:t>
      </w:r>
      <w:r w:rsidRPr="00BD2E47">
        <w:rPr>
          <w:rStyle w:val="Funotenzeichen"/>
          <w:rFonts w:asciiTheme="minorHAnsi" w:hAnsiTheme="minorHAnsi" w:cstheme="minorHAnsi"/>
        </w:rPr>
        <w:footnoteReference w:id="7"/>
      </w:r>
      <w:r w:rsidRPr="00BD2E47">
        <w:rPr>
          <w:rFonts w:asciiTheme="minorHAnsi" w:hAnsiTheme="minorHAnsi" w:cstheme="minorHAnsi"/>
        </w:rPr>
        <w:t xml:space="preserve"> Die Realisierung der Funktionen erfolgt dabei in einer Art und Weise, die sich gut als „Stack“ beschreiben lässt.</w:t>
      </w:r>
      <w:r w:rsidRPr="00BD2E47">
        <w:rPr>
          <w:rStyle w:val="Funotenzeichen"/>
          <w:rFonts w:asciiTheme="minorHAnsi" w:hAnsiTheme="minorHAnsi" w:cstheme="minorHAnsi"/>
        </w:rPr>
        <w:footnoteReference w:id="8"/>
      </w:r>
      <w:r w:rsidRPr="00BD2E47">
        <w:rPr>
          <w:rFonts w:asciiTheme="minorHAnsi" w:hAnsiTheme="minorHAnsi" w:cstheme="minorHAnsi"/>
        </w:rPr>
        <w:t xml:space="preserve"> Auf der ersten Stufe steht das </w:t>
      </w:r>
      <w:proofErr w:type="spellStart"/>
      <w:r w:rsidRPr="00BD2E47">
        <w:rPr>
          <w:rFonts w:asciiTheme="minorHAnsi" w:hAnsiTheme="minorHAnsi" w:cstheme="minorHAnsi"/>
        </w:rPr>
        <w:t>Ionic</w:t>
      </w:r>
      <w:proofErr w:type="spellEnd"/>
      <w:r w:rsidRPr="00BD2E47">
        <w:rPr>
          <w:rFonts w:asciiTheme="minorHAnsi" w:hAnsiTheme="minorHAnsi" w:cstheme="minorHAnsi"/>
        </w:rPr>
        <w:t>-Framework an sich. Hiermit kann eine gut aussehende Benutzeroberfläche erstellt werden, die im Browser getestet werden kann. Außerdem steht ein Kommandozeilenwerkzeug (CLI) zur Verfügung, um bequem Verwaltungsaufgaben, wie das Erstellen von Seiten, ausführen zu können.</w:t>
      </w:r>
      <w:r w:rsidRPr="00BD2E47">
        <w:rPr>
          <w:rStyle w:val="Funotenzeichen"/>
          <w:rFonts w:asciiTheme="minorHAnsi" w:hAnsiTheme="minorHAnsi" w:cstheme="minorHAnsi"/>
        </w:rPr>
        <w:footnoteReference w:id="9"/>
      </w:r>
      <w:r w:rsidRPr="00BD2E47">
        <w:rPr>
          <w:rFonts w:asciiTheme="minorHAnsi" w:hAnsiTheme="minorHAnsi" w:cstheme="minorHAnsi"/>
        </w:rPr>
        <w:t xml:space="preserve"> Beim </w:t>
      </w:r>
      <w:proofErr w:type="spellStart"/>
      <w:r w:rsidRPr="00BD2E47">
        <w:rPr>
          <w:rFonts w:asciiTheme="minorHAnsi" w:hAnsiTheme="minorHAnsi" w:cstheme="minorHAnsi"/>
        </w:rPr>
        <w:t>Ionic</w:t>
      </w:r>
      <w:proofErr w:type="spellEnd"/>
      <w:r w:rsidRPr="00BD2E47">
        <w:rPr>
          <w:rFonts w:asciiTheme="minorHAnsi" w:hAnsiTheme="minorHAnsi" w:cstheme="minorHAnsi"/>
        </w:rPr>
        <w:t xml:space="preserve"> Paket handelt es sich um ein </w:t>
      </w:r>
      <w:proofErr w:type="spellStart"/>
      <w:r w:rsidRPr="00BD2E47">
        <w:rPr>
          <w:rFonts w:asciiTheme="minorHAnsi" w:hAnsiTheme="minorHAnsi" w:cstheme="minorHAnsi"/>
        </w:rPr>
        <w:t>npm</w:t>
      </w:r>
      <w:proofErr w:type="spellEnd"/>
      <w:r w:rsidRPr="00BD2E47">
        <w:rPr>
          <w:rFonts w:asciiTheme="minorHAnsi" w:hAnsiTheme="minorHAnsi" w:cstheme="minorHAnsi"/>
        </w:rPr>
        <w:t>-Modul</w:t>
      </w:r>
      <w:r w:rsidRPr="00BD2E47">
        <w:rPr>
          <w:rStyle w:val="Funotenzeichen"/>
          <w:rFonts w:asciiTheme="minorHAnsi" w:hAnsiTheme="minorHAnsi" w:cstheme="minorHAnsi"/>
        </w:rPr>
        <w:footnoteReference w:id="10"/>
      </w:r>
      <w:r w:rsidRPr="00BD2E47">
        <w:rPr>
          <w:rFonts w:asciiTheme="minorHAnsi" w:hAnsiTheme="minorHAnsi" w:cstheme="minorHAnsi"/>
        </w:rPr>
        <w:t xml:space="preserve">, welches über die Plattform Node.js installiert werden kann. Unter Windows ist es dafür nötig, sich ein Terminal herunterzuladen, über welches Node.js dann ausgeführt werden kann, unter Linux und </w:t>
      </w:r>
      <w:proofErr w:type="spellStart"/>
      <w:r w:rsidRPr="00BD2E47">
        <w:rPr>
          <w:rFonts w:asciiTheme="minorHAnsi" w:hAnsiTheme="minorHAnsi" w:cstheme="minorHAnsi"/>
        </w:rPr>
        <w:t>macOS</w:t>
      </w:r>
      <w:proofErr w:type="spellEnd"/>
      <w:r w:rsidRPr="00BD2E47">
        <w:rPr>
          <w:rFonts w:asciiTheme="minorHAnsi" w:hAnsiTheme="minorHAnsi" w:cstheme="minorHAnsi"/>
        </w:rPr>
        <w:t xml:space="preserve"> wird dieses nicht benötigt. Des Weiteren wird das </w:t>
      </w:r>
      <w:proofErr w:type="spellStart"/>
      <w:r w:rsidRPr="00BD2E47">
        <w:rPr>
          <w:rFonts w:asciiTheme="minorHAnsi" w:hAnsiTheme="minorHAnsi" w:cstheme="minorHAnsi"/>
        </w:rPr>
        <w:t>Cordova</w:t>
      </w:r>
      <w:proofErr w:type="spellEnd"/>
      <w:r w:rsidRPr="00BD2E47">
        <w:rPr>
          <w:rFonts w:asciiTheme="minorHAnsi" w:hAnsiTheme="minorHAnsi" w:cstheme="minorHAnsi"/>
        </w:rPr>
        <w:t xml:space="preserve"> </w:t>
      </w:r>
      <w:proofErr w:type="spellStart"/>
      <w:r w:rsidRPr="00BD2E47">
        <w:rPr>
          <w:rFonts w:asciiTheme="minorHAnsi" w:hAnsiTheme="minorHAnsi" w:cstheme="minorHAnsi"/>
        </w:rPr>
        <w:t>Plugin</w:t>
      </w:r>
      <w:proofErr w:type="spellEnd"/>
      <w:r w:rsidRPr="00BD2E47">
        <w:rPr>
          <w:rFonts w:asciiTheme="minorHAnsi" w:hAnsiTheme="minorHAnsi" w:cstheme="minorHAnsi"/>
        </w:rPr>
        <w:t xml:space="preserve"> verwendet, um aus dem erstellten Dokument schließlich eine native App zu konstruieren.</w:t>
      </w:r>
    </w:p>
    <w:p w14:paraId="57EA6A1C"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Doch wie ist das Framework lizenzrechtlich gestaltet? Zunächst einmal ist zu sagen, dass das Framework unter der sogenannten „permissive MIT </w:t>
      </w:r>
      <w:proofErr w:type="spellStart"/>
      <w:r w:rsidRPr="00BD2E47">
        <w:rPr>
          <w:rFonts w:asciiTheme="minorHAnsi" w:hAnsiTheme="minorHAnsi" w:cstheme="minorHAnsi"/>
        </w:rPr>
        <w:t>license</w:t>
      </w:r>
      <w:proofErr w:type="spellEnd"/>
      <w:r w:rsidRPr="00BD2E47">
        <w:rPr>
          <w:rFonts w:asciiTheme="minorHAnsi" w:hAnsiTheme="minorHAnsi" w:cstheme="minorHAnsi"/>
        </w:rPr>
        <w:t>“ entwickelt wird.</w:t>
      </w:r>
      <w:r w:rsidRPr="00BD2E47">
        <w:rPr>
          <w:rStyle w:val="Funotenzeichen"/>
          <w:rFonts w:asciiTheme="minorHAnsi" w:hAnsiTheme="minorHAnsi" w:cstheme="minorHAnsi"/>
        </w:rPr>
        <w:footnoteReference w:id="11"/>
      </w:r>
      <w:r w:rsidRPr="00BD2E47">
        <w:rPr>
          <w:rFonts w:asciiTheme="minorHAnsi" w:hAnsiTheme="minorHAnsi" w:cstheme="minorHAnsi"/>
        </w:rPr>
        <w:t xml:space="preserve"> Die Dokumentation und die Website hingegen stehen unter </w:t>
      </w:r>
      <w:proofErr w:type="gramStart"/>
      <w:r w:rsidRPr="00BD2E47">
        <w:rPr>
          <w:rFonts w:asciiTheme="minorHAnsi" w:hAnsiTheme="minorHAnsi" w:cstheme="minorHAnsi"/>
        </w:rPr>
        <w:t>der Apache</w:t>
      </w:r>
      <w:proofErr w:type="gramEnd"/>
      <w:r w:rsidRPr="00BD2E47">
        <w:rPr>
          <w:rFonts w:asciiTheme="minorHAnsi" w:hAnsiTheme="minorHAnsi" w:cstheme="minorHAnsi"/>
        </w:rPr>
        <w:t xml:space="preserve"> 2 Lizenz.</w:t>
      </w:r>
      <w:r w:rsidRPr="00BD2E47">
        <w:rPr>
          <w:rStyle w:val="Funotenzeichen"/>
          <w:rFonts w:asciiTheme="minorHAnsi" w:hAnsiTheme="minorHAnsi" w:cstheme="minorHAnsi"/>
        </w:rPr>
        <w:footnoteReference w:id="12"/>
      </w:r>
    </w:p>
    <w:p w14:paraId="56F59A99"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lastRenderedPageBreak/>
        <w:t>Bei Benutzung der MIT Lizenz ist dem Benutzer prinzipiell eine freie Nutzung des unter Lizenz gestellten Inhalts möglich. Zu beachten ist dabei nur, dass der Lizenzhinweis in die erstellte Arbeit zu integrieren ist. Außerdem muss das originale Copyright zu finden sein.</w:t>
      </w:r>
      <w:r w:rsidRPr="00BD2E47">
        <w:rPr>
          <w:rStyle w:val="Funotenzeichen"/>
          <w:rFonts w:asciiTheme="minorHAnsi" w:hAnsiTheme="minorHAnsi" w:cstheme="minorHAnsi"/>
        </w:rPr>
        <w:footnoteReference w:id="13"/>
      </w:r>
      <w:r w:rsidRPr="00BD2E47">
        <w:rPr>
          <w:rFonts w:asciiTheme="minorHAnsi" w:hAnsiTheme="minorHAnsi" w:cstheme="minorHAnsi"/>
          <w:noProof/>
          <w:lang w:val="en-US"/>
        </w:rPr>
        <w:drawing>
          <wp:inline distT="0" distB="0" distL="0" distR="0" wp14:anchorId="0EEC12DC" wp14:editId="119C2AE9">
            <wp:extent cx="6188710" cy="1571625"/>
            <wp:effectExtent l="0" t="0" r="254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1571625"/>
                    </a:xfrm>
                    <a:prstGeom prst="rect">
                      <a:avLst/>
                    </a:prstGeom>
                  </pic:spPr>
                </pic:pic>
              </a:graphicData>
            </a:graphic>
          </wp:inline>
        </w:drawing>
      </w:r>
    </w:p>
    <w:p w14:paraId="2738C509" w14:textId="77777777" w:rsidR="00FC72AF" w:rsidRPr="00BD2E47" w:rsidRDefault="00FC72AF" w:rsidP="00FC72AF">
      <w:pPr>
        <w:pStyle w:val="Beschriftung"/>
        <w:spacing w:line="276" w:lineRule="auto"/>
        <w:jc w:val="left"/>
        <w:rPr>
          <w:rStyle w:val="SchwacheHervorhebung"/>
          <w:rFonts w:asciiTheme="minorHAnsi" w:hAnsiTheme="minorHAnsi" w:cstheme="minorHAnsi"/>
        </w:rPr>
      </w:pPr>
      <w:r w:rsidRPr="00BD2E47">
        <w:rPr>
          <w:rStyle w:val="SchwacheHervorhebung"/>
          <w:rFonts w:asciiTheme="minorHAnsi" w:hAnsiTheme="minorHAnsi" w:cstheme="minorHAnsi"/>
        </w:rPr>
        <w:t xml:space="preserve">Abbildung </w:t>
      </w:r>
      <w:r w:rsidRPr="00BD2E47">
        <w:rPr>
          <w:rStyle w:val="SchwacheHervorhebung"/>
          <w:rFonts w:asciiTheme="minorHAnsi" w:hAnsiTheme="minorHAnsi" w:cstheme="minorHAnsi"/>
        </w:rPr>
        <w:fldChar w:fldCharType="begin"/>
      </w:r>
      <w:r w:rsidRPr="00BD2E47">
        <w:rPr>
          <w:rStyle w:val="SchwacheHervorhebung"/>
          <w:rFonts w:asciiTheme="minorHAnsi" w:hAnsiTheme="minorHAnsi" w:cstheme="minorHAnsi"/>
        </w:rPr>
        <w:instrText xml:space="preserve"> SEQ Abbildung \* ARABIC </w:instrText>
      </w:r>
      <w:r w:rsidRPr="00BD2E47">
        <w:rPr>
          <w:rStyle w:val="SchwacheHervorhebung"/>
          <w:rFonts w:asciiTheme="minorHAnsi" w:hAnsiTheme="minorHAnsi" w:cstheme="minorHAnsi"/>
        </w:rPr>
        <w:fldChar w:fldCharType="separate"/>
      </w:r>
      <w:r w:rsidR="0022788E">
        <w:rPr>
          <w:rStyle w:val="SchwacheHervorhebung"/>
          <w:rFonts w:asciiTheme="minorHAnsi" w:hAnsiTheme="minorHAnsi" w:cstheme="minorHAnsi"/>
          <w:noProof/>
        </w:rPr>
        <w:t>1</w:t>
      </w:r>
      <w:r w:rsidRPr="00BD2E47">
        <w:rPr>
          <w:rStyle w:val="SchwacheHervorhebung"/>
          <w:rFonts w:asciiTheme="minorHAnsi" w:hAnsiTheme="minorHAnsi" w:cstheme="minorHAnsi"/>
        </w:rPr>
        <w:fldChar w:fldCharType="end"/>
      </w:r>
      <w:r w:rsidRPr="00BD2E47">
        <w:rPr>
          <w:rStyle w:val="SchwacheHervorhebung"/>
          <w:rFonts w:asciiTheme="minorHAnsi" w:hAnsiTheme="minorHAnsi" w:cstheme="minorHAnsi"/>
        </w:rPr>
        <w:t>: Lizenzrechtliche Möglichkeiten bei Verwendung eines unter MIT Lizenz stehenden Inhalts, Quelle: https://tldrlegal.com/license/mit-license</w:t>
      </w:r>
    </w:p>
    <w:p w14:paraId="47EBC1DC"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Trotz der Open Source Lizenz bietet </w:t>
      </w:r>
      <w:proofErr w:type="spellStart"/>
      <w:r w:rsidRPr="00BD2E47">
        <w:rPr>
          <w:rFonts w:asciiTheme="minorHAnsi" w:hAnsiTheme="minorHAnsi" w:cstheme="minorHAnsi"/>
        </w:rPr>
        <w:t>Ionic</w:t>
      </w:r>
      <w:proofErr w:type="spellEnd"/>
      <w:r w:rsidRPr="00BD2E47">
        <w:rPr>
          <w:rFonts w:asciiTheme="minorHAnsi" w:hAnsiTheme="minorHAnsi" w:cstheme="minorHAnsi"/>
        </w:rPr>
        <w:t xml:space="preserve"> auch kostenpflichtige Möglichkeiten in seinem Framework an. So lässt sich beispielsweise ein Dienst nutzen, der </w:t>
      </w:r>
      <w:proofErr w:type="spellStart"/>
      <w:r w:rsidRPr="00BD2E47">
        <w:rPr>
          <w:rFonts w:asciiTheme="minorHAnsi" w:hAnsiTheme="minorHAnsi" w:cstheme="minorHAnsi"/>
        </w:rPr>
        <w:t>Ionic</w:t>
      </w:r>
      <w:proofErr w:type="spellEnd"/>
      <w:r w:rsidRPr="00BD2E47">
        <w:rPr>
          <w:rFonts w:asciiTheme="minorHAnsi" w:hAnsiTheme="minorHAnsi" w:cstheme="minorHAnsi"/>
        </w:rPr>
        <w:t xml:space="preserve"> Apps auch zum Testen auf Devices verfügbar macht, ohne dass man diese mit </w:t>
      </w:r>
      <w:proofErr w:type="spellStart"/>
      <w:r w:rsidRPr="00BD2E47">
        <w:rPr>
          <w:rFonts w:asciiTheme="minorHAnsi" w:hAnsiTheme="minorHAnsi" w:cstheme="minorHAnsi"/>
        </w:rPr>
        <w:t>Cordova</w:t>
      </w:r>
      <w:proofErr w:type="spellEnd"/>
      <w:r w:rsidRPr="00BD2E47">
        <w:rPr>
          <w:rFonts w:asciiTheme="minorHAnsi" w:hAnsiTheme="minorHAnsi" w:cstheme="minorHAnsi"/>
        </w:rPr>
        <w:t xml:space="preserve"> übertragen muss. Außerdem lassen sich Services, wie eine längere Fehlerhistorie kostenpflichtig hinzubuchen. Dabei gibt es verschiedene Modelle für einzelne Entwickler, Teams oder Firmen.</w:t>
      </w:r>
      <w:r w:rsidRPr="00BD2E47">
        <w:rPr>
          <w:rStyle w:val="Funotenzeichen"/>
          <w:rFonts w:asciiTheme="minorHAnsi" w:hAnsiTheme="minorHAnsi" w:cstheme="minorHAnsi"/>
        </w:rPr>
        <w:footnoteReference w:id="14"/>
      </w:r>
    </w:p>
    <w:p w14:paraId="3A78FBB9" w14:textId="5BDDFD27" w:rsidR="00FC72AF" w:rsidRPr="0002649B" w:rsidRDefault="00FC72AF" w:rsidP="0002649B">
      <w:pPr>
        <w:pStyle w:val="berschrift2"/>
      </w:pPr>
      <w:bookmarkStart w:id="49" w:name="_Toc507170365"/>
      <w:r w:rsidRPr="0002649B">
        <w:t>REST API</w:t>
      </w:r>
      <w:bookmarkEnd w:id="49"/>
    </w:p>
    <w:p w14:paraId="4E5DCA23"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In diesem Abschnitt soll die im Verlauf der App Entwicklung benutzte REST API zur Sprache kommen und genauer erläutert werden.</w:t>
      </w:r>
    </w:p>
    <w:p w14:paraId="7F208A0F"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Die Abkürzung „REST API“ steht </w:t>
      </w:r>
      <w:del w:id="50" w:author="ramona.plogmann@osnanet.de" w:date="2018-02-22T16:08:00Z">
        <w:r w:rsidRPr="00BD2E47" w:rsidDel="00800B40">
          <w:rPr>
            <w:rFonts w:asciiTheme="minorHAnsi" w:hAnsiTheme="minorHAnsi" w:cstheme="minorHAnsi"/>
          </w:rPr>
          <w:delText xml:space="preserve">dabei </w:delText>
        </w:r>
      </w:del>
      <w:r w:rsidRPr="00BD2E47">
        <w:rPr>
          <w:rFonts w:asciiTheme="minorHAnsi" w:hAnsiTheme="minorHAnsi" w:cstheme="minorHAnsi"/>
        </w:rPr>
        <w:t>für „</w:t>
      </w:r>
      <w:proofErr w:type="spellStart"/>
      <w:r w:rsidRPr="00BD2E47">
        <w:rPr>
          <w:rFonts w:asciiTheme="minorHAnsi" w:hAnsiTheme="minorHAnsi" w:cstheme="minorHAnsi"/>
        </w:rPr>
        <w:t>Representational</w:t>
      </w:r>
      <w:proofErr w:type="spellEnd"/>
      <w:r w:rsidRPr="00BD2E47">
        <w:rPr>
          <w:rFonts w:asciiTheme="minorHAnsi" w:hAnsiTheme="minorHAnsi" w:cstheme="minorHAnsi"/>
        </w:rPr>
        <w:t xml:space="preserve"> State Transfer </w:t>
      </w:r>
      <w:proofErr w:type="spellStart"/>
      <w:r w:rsidRPr="00BD2E47">
        <w:rPr>
          <w:rFonts w:asciiTheme="minorHAnsi" w:hAnsiTheme="minorHAnsi" w:cstheme="minorHAnsi"/>
        </w:rPr>
        <w:t>Application</w:t>
      </w:r>
      <w:proofErr w:type="spellEnd"/>
      <w:r w:rsidRPr="00BD2E47">
        <w:rPr>
          <w:rFonts w:asciiTheme="minorHAnsi" w:hAnsiTheme="minorHAnsi" w:cstheme="minorHAnsi"/>
        </w:rPr>
        <w:t xml:space="preserve"> </w:t>
      </w:r>
      <w:proofErr w:type="spellStart"/>
      <w:r w:rsidRPr="00BD2E47">
        <w:rPr>
          <w:rFonts w:asciiTheme="minorHAnsi" w:hAnsiTheme="minorHAnsi" w:cstheme="minorHAnsi"/>
        </w:rPr>
        <w:t>Programming</w:t>
      </w:r>
      <w:proofErr w:type="spellEnd"/>
      <w:r w:rsidRPr="00BD2E47">
        <w:rPr>
          <w:rFonts w:asciiTheme="minorHAnsi" w:hAnsiTheme="minorHAnsi" w:cstheme="minorHAnsi"/>
        </w:rPr>
        <w:t xml:space="preserve"> Interface“.</w:t>
      </w:r>
      <w:r w:rsidRPr="00BD2E47">
        <w:rPr>
          <w:rStyle w:val="Funotenzeichen"/>
          <w:rFonts w:asciiTheme="minorHAnsi" w:hAnsiTheme="minorHAnsi" w:cstheme="minorHAnsi"/>
        </w:rPr>
        <w:footnoteReference w:id="15"/>
      </w:r>
      <w:r w:rsidRPr="00BD2E47">
        <w:rPr>
          <w:rFonts w:asciiTheme="minorHAnsi" w:hAnsiTheme="minorHAnsi" w:cstheme="minorHAnsi"/>
        </w:rPr>
        <w:t xml:space="preserve"> Eine Programmierung einer Schnittstelle nach dem REST Programmierparadigma setzt sich dabei zum Ziel, eine Kommunikation zwischen Client und Server nach den Prinzipien des World Wide Web zu ermöglichen. </w:t>
      </w:r>
      <w:r w:rsidRPr="00BD2E47">
        <w:rPr>
          <w:rStyle w:val="Funotenzeichen"/>
          <w:rFonts w:asciiTheme="minorHAnsi" w:hAnsiTheme="minorHAnsi" w:cstheme="minorHAnsi"/>
        </w:rPr>
        <w:footnoteReference w:id="16"/>
      </w:r>
      <w:r w:rsidRPr="00BD2E47">
        <w:rPr>
          <w:rFonts w:asciiTheme="minorHAnsi" w:hAnsiTheme="minorHAnsi" w:cstheme="minorHAnsi"/>
        </w:rPr>
        <w:t xml:space="preserve">  Vornehmlich handelt es sich bei dieser Kommunikation um den Zugriff auf Dateien, der gemanagt werden soll. Bevorzugtes Protokoll ist HTTP.</w:t>
      </w:r>
    </w:p>
    <w:p w14:paraId="1E5D707D" w14:textId="77777777" w:rsidR="00FC72AF" w:rsidRPr="00BD2E47" w:rsidRDefault="00FC72AF" w:rsidP="00FC72AF">
      <w:pPr>
        <w:spacing w:line="276" w:lineRule="auto"/>
        <w:rPr>
          <w:rFonts w:asciiTheme="minorHAnsi" w:hAnsiTheme="minorHAnsi" w:cstheme="minorHAnsi"/>
        </w:rPr>
      </w:pPr>
      <w:r w:rsidRPr="00BD2E47">
        <w:rPr>
          <w:rStyle w:val="Kommentarzeichen"/>
          <w:rFonts w:asciiTheme="minorHAnsi" w:hAnsiTheme="minorHAnsi" w:cstheme="minorHAnsi"/>
        </w:rPr>
        <w:commentReference w:id="51"/>
      </w:r>
      <w:r w:rsidRPr="00BD2E47">
        <w:rPr>
          <w:rFonts w:asciiTheme="minorHAnsi" w:hAnsiTheme="minorHAnsi" w:cstheme="minorHAnsi"/>
        </w:rPr>
        <w:t>Ein Dienst muss, um das Paradigma zu erfüllen</w:t>
      </w:r>
      <w:ins w:id="52" w:author="ramona.plogmann@osnanet.de" w:date="2018-02-22T16:08:00Z">
        <w:r w:rsidRPr="00BD2E47">
          <w:rPr>
            <w:rFonts w:asciiTheme="minorHAnsi" w:hAnsiTheme="minorHAnsi" w:cstheme="minorHAnsi"/>
          </w:rPr>
          <w:t>,</w:t>
        </w:r>
      </w:ins>
      <w:r w:rsidRPr="00BD2E47">
        <w:rPr>
          <w:rFonts w:asciiTheme="minorHAnsi" w:hAnsiTheme="minorHAnsi" w:cstheme="minorHAnsi"/>
        </w:rPr>
        <w:t xml:space="preserve"> dabei genau sechs Eigenschaften besitzen, die ihn als REST API auszeichnen. </w:t>
      </w:r>
    </w:p>
    <w:p w14:paraId="01B13BD0"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lastRenderedPageBreak/>
        <w:t xml:space="preserve">Zum ersten verlangt das Paradigma ein Client-Server System im üblichen Sinne, dass der Server auf Anfrage Daten an den Client liefert. Die zweite Bedingung ist es, dass Client und Server zustandslos miteinander kommunizieren. Konkret bedeutet dies, dass der Server nicht selber auf gespeicherte Daten zugreift. Jede Anfrage eines Clients muss so formuliert sein, dass der Server daraus die für den Datenzugriff nötigen Informationen gewinnen kann. Dadurch sollen Zuverlässigkeit in der Datenhaltung und Skalierbarkeit verbessert werden. Jedoch treten auch Nachteile in Bezug auf die Netzwerk-Performance durch diese Richtlinie auf. </w:t>
      </w:r>
      <w:r w:rsidRPr="00BD2E47">
        <w:rPr>
          <w:rStyle w:val="Funotenzeichen"/>
          <w:rFonts w:asciiTheme="minorHAnsi" w:hAnsiTheme="minorHAnsi" w:cstheme="minorHAnsi"/>
        </w:rPr>
        <w:footnoteReference w:id="17"/>
      </w:r>
      <w:r w:rsidRPr="00BD2E47">
        <w:rPr>
          <w:rFonts w:asciiTheme="minorHAnsi" w:hAnsiTheme="minorHAnsi" w:cstheme="minorHAnsi"/>
        </w:rPr>
        <w:t xml:space="preserve"> Eine weitere Bedingung ist, dass für Anfragen eines Clients http-Caching verwendet wird, um so unnötige Abfragen zu umgehen und den Netzwerk Traffic zu schonen. Problematisch und wichtig </w:t>
      </w:r>
      <w:ins w:id="53" w:author="ramona.plogmann@osnanet.de" w:date="2018-02-22T16:07:00Z">
        <w:r w:rsidRPr="00BD2E47">
          <w:rPr>
            <w:rFonts w:asciiTheme="minorHAnsi" w:hAnsiTheme="minorHAnsi" w:cstheme="minorHAnsi"/>
          </w:rPr>
          <w:t>zu wissen</w:t>
        </w:r>
      </w:ins>
      <w:r w:rsidRPr="00BD2E47">
        <w:rPr>
          <w:rFonts w:asciiTheme="minorHAnsi" w:hAnsiTheme="minorHAnsi" w:cstheme="minorHAnsi"/>
        </w:rPr>
        <w:t xml:space="preserve"> für die Anwender</w:t>
      </w:r>
      <w:ins w:id="54" w:author="ramona.plogmann@osnanet.de" w:date="2018-02-22T16:07:00Z">
        <w:r w:rsidRPr="00BD2E47">
          <w:rPr>
            <w:rFonts w:asciiTheme="minorHAnsi" w:hAnsiTheme="minorHAnsi" w:cstheme="minorHAnsi"/>
          </w:rPr>
          <w:t>,</w:t>
        </w:r>
      </w:ins>
      <w:r w:rsidRPr="00BD2E47">
        <w:rPr>
          <w:rFonts w:asciiTheme="minorHAnsi" w:hAnsiTheme="minorHAnsi" w:cstheme="minorHAnsi"/>
        </w:rPr>
        <w:t xml:space="preserve"> die auf die REST Schnittstelle zugreifen</w:t>
      </w:r>
      <w:ins w:id="55" w:author="ramona.plogmann@osnanet.de" w:date="2018-02-22T16:07:00Z">
        <w:r w:rsidRPr="00BD2E47">
          <w:rPr>
            <w:rFonts w:asciiTheme="minorHAnsi" w:hAnsiTheme="minorHAnsi" w:cstheme="minorHAnsi"/>
          </w:rPr>
          <w:t>,</w:t>
        </w:r>
      </w:ins>
      <w:r w:rsidRPr="00BD2E47">
        <w:rPr>
          <w:rFonts w:asciiTheme="minorHAnsi" w:hAnsiTheme="minorHAnsi" w:cstheme="minorHAnsi"/>
        </w:rPr>
        <w:t xml:space="preserve"> ist es, dass durch eben dieses Caching die Möglichkeit besteht, dass auf bereits veraltete Daten aus dem Cache zugegriffen wird. Daher werden gespeicherte Informationen mit speziellen Flags versehen, die sie danach kennzeichnen, ob sie kurzfristig gespeichert werden können oder nicht. </w:t>
      </w:r>
      <w:r w:rsidRPr="00BD2E47">
        <w:rPr>
          <w:rFonts w:asciiTheme="minorHAnsi" w:hAnsiTheme="minorHAnsi" w:cstheme="minorHAnsi"/>
          <w:highlight w:val="yellow"/>
        </w:rPr>
        <w:t>Schnittstellentechnisch</w:t>
      </w:r>
      <w:r w:rsidRPr="00BD2E47">
        <w:rPr>
          <w:rFonts w:asciiTheme="minorHAnsi" w:hAnsiTheme="minorHAnsi" w:cstheme="minorHAnsi"/>
        </w:rPr>
        <w:t xml:space="preserve"> setzt die REST API auf eine einheitliche Schnittstelle für alle durch den Server verwalteten Daten. Nachteilig ist dabei, dass durch diese Vereinheitlichung Informationen oft nicht optimal angepasst dargestellt werden können. Des Weiteren sind REST Systeme mehrschichtig aufgebaut, sodass jede Schicht nur die notwendigen Informationen bekommt. Dadurch wird die Kommunikation entscheidend vereinfacht, da keine unnötigen Informationen dargestellt werden. Die sechste und letzte Bedingung ist optionaler Natur. Sie legt fest, dass sogenannter Code-on-Demand möglich sein muss. Dieser wird zur lokalen Ausführung „beantragt“ und erweitert die Funktionalität eines Clients. Dies kann beispielsweise ein Skript sein, dass von einer REST API heruntergeladen wird. </w:t>
      </w:r>
    </w:p>
    <w:p w14:paraId="07504A38"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Wie oben erwähnt, setzt eine REST API meistens HTTP zur Kommunikation ein. Dabei werden die Befehle </w:t>
      </w:r>
      <w:commentRangeStart w:id="56"/>
      <w:r w:rsidRPr="00BD2E47">
        <w:rPr>
          <w:rFonts w:asciiTheme="minorHAnsi" w:hAnsiTheme="minorHAnsi" w:cstheme="minorHAnsi"/>
        </w:rPr>
        <w:t xml:space="preserve">GET, POST, PUT, PATCH, DELETE, HEAD, OPTIONS, CONNECT und </w:t>
      </w:r>
      <w:commentRangeEnd w:id="56"/>
      <w:r w:rsidRPr="00BD2E47">
        <w:rPr>
          <w:rStyle w:val="Kommentarzeichen"/>
          <w:rFonts w:asciiTheme="minorHAnsi" w:hAnsiTheme="minorHAnsi" w:cstheme="minorHAnsi"/>
        </w:rPr>
        <w:commentReference w:id="56"/>
      </w:r>
      <w:r w:rsidRPr="00BD2E47">
        <w:rPr>
          <w:rFonts w:asciiTheme="minorHAnsi" w:hAnsiTheme="minorHAnsi" w:cstheme="minorHAnsi"/>
        </w:rPr>
        <w:t>TRACE dem Client zur Verfügung gestellt. Davon werden einige im Rahmen dieser Arbeit verwendet.</w:t>
      </w:r>
    </w:p>
    <w:p w14:paraId="2E3C0DE7" w14:textId="77777777" w:rsidR="00FC72AF" w:rsidRPr="00BD2E47" w:rsidRDefault="00FC72AF" w:rsidP="00FC72AF">
      <w:pPr>
        <w:spacing w:line="276" w:lineRule="auto"/>
        <w:rPr>
          <w:rFonts w:asciiTheme="minorHAnsi" w:hAnsiTheme="minorHAnsi" w:cstheme="minorHAnsi"/>
        </w:rPr>
      </w:pPr>
    </w:p>
    <w:p w14:paraId="50EE334B" w14:textId="2DC0571B" w:rsidR="00FC72AF" w:rsidRPr="0002649B" w:rsidRDefault="00FC72AF" w:rsidP="0002649B">
      <w:pPr>
        <w:pStyle w:val="berschrift1"/>
      </w:pPr>
      <w:bookmarkStart w:id="57" w:name="_Toc507170366"/>
      <w:proofErr w:type="spellStart"/>
      <w:r w:rsidRPr="0002649B">
        <w:t>DBOpenData</w:t>
      </w:r>
      <w:bookmarkEnd w:id="57"/>
      <w:proofErr w:type="spellEnd"/>
    </w:p>
    <w:p w14:paraId="5D32B3C7" w14:textId="78E003C6" w:rsidR="00FC72AF" w:rsidRPr="0002649B" w:rsidRDefault="00FC72AF" w:rsidP="0002649B">
      <w:pPr>
        <w:pStyle w:val="berschrift2"/>
      </w:pPr>
      <w:bookmarkStart w:id="58" w:name="_Toc507170367"/>
      <w:proofErr w:type="spellStart"/>
      <w:r w:rsidRPr="0002649B">
        <w:t>Allgemeines</w:t>
      </w:r>
      <w:bookmarkEnd w:id="58"/>
      <w:proofErr w:type="spellEnd"/>
    </w:p>
    <w:p w14:paraId="7D27AE42"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Im Fokus dieses Abschnittes sollen die </w:t>
      </w:r>
      <w:proofErr w:type="spellStart"/>
      <w:r w:rsidRPr="00BD2E47">
        <w:rPr>
          <w:rFonts w:asciiTheme="minorHAnsi" w:hAnsiTheme="minorHAnsi" w:cstheme="minorHAnsi"/>
        </w:rPr>
        <w:t>DBOpenData</w:t>
      </w:r>
      <w:proofErr w:type="spellEnd"/>
      <w:r w:rsidRPr="00BD2E47">
        <w:rPr>
          <w:rFonts w:asciiTheme="minorHAnsi" w:hAnsiTheme="minorHAnsi" w:cstheme="minorHAnsi"/>
        </w:rPr>
        <w:t xml:space="preserve"> </w:t>
      </w:r>
      <w:r w:rsidRPr="00BD2E47">
        <w:rPr>
          <w:rStyle w:val="Funotenzeichen"/>
          <w:rFonts w:asciiTheme="minorHAnsi" w:hAnsiTheme="minorHAnsi" w:cstheme="minorHAnsi"/>
        </w:rPr>
        <w:footnoteReference w:id="18"/>
      </w:r>
      <w:r w:rsidRPr="00BD2E47">
        <w:rPr>
          <w:rFonts w:asciiTheme="minorHAnsi" w:hAnsiTheme="minorHAnsi" w:cstheme="minorHAnsi"/>
        </w:rPr>
        <w:t xml:space="preserve"> stehen, die den Grundstein des Projektes bilden.</w:t>
      </w:r>
    </w:p>
    <w:p w14:paraId="7655196D"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Hierbei handelt es sich um von der Deutschen Bahn öffentlich zur Verfügung gestellte Daten, die sich rund um den Bahnbetrieb drehen. Zur Verfügung gestellt werden sie in einem Online Portal. Um die Entwicklung voranzutreiben finden regelmäßig </w:t>
      </w:r>
      <w:commentRangeStart w:id="59"/>
      <w:proofErr w:type="spellStart"/>
      <w:r w:rsidRPr="00BD2E47">
        <w:rPr>
          <w:rFonts w:asciiTheme="minorHAnsi" w:hAnsiTheme="minorHAnsi" w:cstheme="minorHAnsi"/>
        </w:rPr>
        <w:t>Hackathons</w:t>
      </w:r>
      <w:proofErr w:type="spellEnd"/>
      <w:r w:rsidRPr="00BD2E47">
        <w:rPr>
          <w:rFonts w:asciiTheme="minorHAnsi" w:hAnsiTheme="minorHAnsi" w:cstheme="minorHAnsi"/>
        </w:rPr>
        <w:t xml:space="preserve"> </w:t>
      </w:r>
      <w:commentRangeEnd w:id="59"/>
      <w:r w:rsidRPr="00BD2E47">
        <w:rPr>
          <w:rStyle w:val="Kommentarzeichen"/>
          <w:rFonts w:asciiTheme="minorHAnsi" w:hAnsiTheme="minorHAnsi" w:cstheme="minorHAnsi"/>
        </w:rPr>
        <w:commentReference w:id="59"/>
      </w:r>
      <w:r w:rsidRPr="00BD2E47">
        <w:rPr>
          <w:rFonts w:asciiTheme="minorHAnsi" w:hAnsiTheme="minorHAnsi" w:cstheme="minorHAnsi"/>
        </w:rPr>
        <w:t xml:space="preserve">statt, bei denen die Daten mit anderen Interessierten gemeinsam genutzt werden können. </w:t>
      </w:r>
    </w:p>
    <w:p w14:paraId="39BD69C0"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Die gebotenen Daten werden unter einer freien Lizenz verwaltet. Sie stehen jedem „in unterschiedlichen Formaten, dauerhaft und kostenlos“</w:t>
      </w:r>
      <w:r w:rsidRPr="00BD2E47">
        <w:rPr>
          <w:rStyle w:val="Funotenzeichen"/>
          <w:rFonts w:asciiTheme="minorHAnsi" w:hAnsiTheme="minorHAnsi" w:cstheme="minorHAnsi"/>
        </w:rPr>
        <w:footnoteReference w:id="19"/>
      </w:r>
      <w:r w:rsidRPr="00BD2E47">
        <w:rPr>
          <w:rFonts w:asciiTheme="minorHAnsi" w:hAnsiTheme="minorHAnsi" w:cstheme="minorHAnsi"/>
        </w:rPr>
        <w:t xml:space="preserve"> zur Verfügung, können also problemlos weiterverwendet werden. </w:t>
      </w:r>
    </w:p>
    <w:p w14:paraId="328ECE08"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lastRenderedPageBreak/>
        <w:t xml:space="preserve">Für den Zugriff auf eine der angebotenen APIs wird ein </w:t>
      </w:r>
      <w:proofErr w:type="spellStart"/>
      <w:r w:rsidRPr="00BD2E47">
        <w:rPr>
          <w:rFonts w:asciiTheme="minorHAnsi" w:hAnsiTheme="minorHAnsi" w:cstheme="minorHAnsi"/>
        </w:rPr>
        <w:t>Bearer</w:t>
      </w:r>
      <w:proofErr w:type="spellEnd"/>
      <w:r w:rsidRPr="00BD2E47">
        <w:rPr>
          <w:rFonts w:asciiTheme="minorHAnsi" w:hAnsiTheme="minorHAnsi" w:cstheme="minorHAnsi"/>
        </w:rPr>
        <w:t xml:space="preserve"> Token benötigt, der dann an die jeweilige HTTP Anfrage angehängt wird. Um diesen</w:t>
      </w:r>
      <w:ins w:id="60" w:author="ramona.plogmann@osnanet.de" w:date="2018-02-22T16:09:00Z">
        <w:r w:rsidRPr="00BD2E47">
          <w:rPr>
            <w:rFonts w:asciiTheme="minorHAnsi" w:hAnsiTheme="minorHAnsi" w:cstheme="minorHAnsi"/>
          </w:rPr>
          <w:t xml:space="preserve"> Token</w:t>
        </w:r>
      </w:ins>
      <w:r w:rsidRPr="00BD2E47">
        <w:rPr>
          <w:rFonts w:asciiTheme="minorHAnsi" w:hAnsiTheme="minorHAnsi" w:cstheme="minorHAnsi"/>
        </w:rPr>
        <w:t xml:space="preserve"> zu bekommen muss man einen Account auf der Seite der </w:t>
      </w:r>
      <w:proofErr w:type="spellStart"/>
      <w:r w:rsidRPr="00BD2E47">
        <w:rPr>
          <w:rFonts w:asciiTheme="minorHAnsi" w:hAnsiTheme="minorHAnsi" w:cstheme="minorHAnsi"/>
        </w:rPr>
        <w:t>OpenData</w:t>
      </w:r>
      <w:proofErr w:type="spellEnd"/>
      <w:r w:rsidRPr="00BD2E47">
        <w:rPr>
          <w:rFonts w:asciiTheme="minorHAnsi" w:hAnsiTheme="minorHAnsi" w:cstheme="minorHAnsi"/>
        </w:rPr>
        <w:t xml:space="preserve"> erstellen</w:t>
      </w:r>
      <w:r w:rsidRPr="00BD2E47">
        <w:rPr>
          <w:rStyle w:val="Funotenzeichen"/>
          <w:rFonts w:asciiTheme="minorHAnsi" w:hAnsiTheme="minorHAnsi" w:cstheme="minorHAnsi"/>
        </w:rPr>
        <w:footnoteReference w:id="20"/>
      </w:r>
      <w:r w:rsidRPr="00BD2E47">
        <w:rPr>
          <w:rFonts w:asciiTheme="minorHAnsi" w:hAnsiTheme="minorHAnsi" w:cstheme="minorHAnsi"/>
        </w:rPr>
        <w:t xml:space="preserve">, mit dem sich dann die jeweiligen APIs  abonnieren lassen. Durch das </w:t>
      </w:r>
      <w:proofErr w:type="spellStart"/>
      <w:r w:rsidRPr="00BD2E47">
        <w:rPr>
          <w:rFonts w:asciiTheme="minorHAnsi" w:hAnsiTheme="minorHAnsi" w:cstheme="minorHAnsi"/>
        </w:rPr>
        <w:t>Subscriben</w:t>
      </w:r>
      <w:proofErr w:type="spellEnd"/>
      <w:r w:rsidRPr="00BD2E47">
        <w:rPr>
          <w:rFonts w:asciiTheme="minorHAnsi" w:hAnsiTheme="minorHAnsi" w:cstheme="minorHAnsi"/>
        </w:rPr>
        <w:t xml:space="preserve"> erhält man dann auch den nötigen Key für die jeweilige API. Jede API hat außerdem eine Konsole, mithilfe derer man im Browser zu Testzwecken Abfragen starten kann, um einen Überblick über die gelieferten Daten zu erhalten.</w:t>
      </w:r>
    </w:p>
    <w:p w14:paraId="2B82D63C" w14:textId="454FB9D7" w:rsidR="00FC72AF" w:rsidRPr="0002649B" w:rsidRDefault="00FC72AF" w:rsidP="0002649B">
      <w:pPr>
        <w:pStyle w:val="berschrift2"/>
      </w:pPr>
      <w:bookmarkStart w:id="61" w:name="_Toc507170368"/>
      <w:proofErr w:type="spellStart"/>
      <w:r w:rsidRPr="0002649B">
        <w:t>Bahnhofsfotos</w:t>
      </w:r>
      <w:proofErr w:type="spellEnd"/>
      <w:r w:rsidR="0002649B">
        <w:t xml:space="preserve"> API</w:t>
      </w:r>
      <w:bookmarkEnd w:id="61"/>
    </w:p>
    <w:p w14:paraId="556180A8"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Die Bahnhofsfotos API stellt Fotos der jeweiligen Bahnhöfe über eine Schnittstelle zu Verfügung. Das Konzept ist, dass Reisende ihre eigenen Fotos zu den Bahnhöfen </w:t>
      </w:r>
      <w:commentRangeStart w:id="62"/>
      <w:r w:rsidRPr="00BD2E47">
        <w:rPr>
          <w:rFonts w:asciiTheme="minorHAnsi" w:hAnsiTheme="minorHAnsi" w:cstheme="minorHAnsi"/>
        </w:rPr>
        <w:t>online zur Verfügung stellen können</w:t>
      </w:r>
      <w:commentRangeEnd w:id="62"/>
      <w:r w:rsidRPr="00BD2E47">
        <w:rPr>
          <w:rStyle w:val="Kommentarzeichen"/>
          <w:rFonts w:asciiTheme="minorHAnsi" w:hAnsiTheme="minorHAnsi" w:cstheme="minorHAnsi"/>
        </w:rPr>
        <w:commentReference w:id="62"/>
      </w:r>
      <w:r w:rsidRPr="00BD2E47">
        <w:rPr>
          <w:rFonts w:asciiTheme="minorHAnsi" w:hAnsiTheme="minorHAnsi" w:cstheme="minorHAnsi"/>
        </w:rPr>
        <w:t>, die dann über die API verwendet werden können. Dazu wird eine Internetseite</w:t>
      </w:r>
      <w:r w:rsidRPr="00BD2E47">
        <w:rPr>
          <w:rStyle w:val="Funotenzeichen"/>
          <w:rFonts w:asciiTheme="minorHAnsi" w:hAnsiTheme="minorHAnsi" w:cstheme="minorHAnsi"/>
        </w:rPr>
        <w:footnoteReference w:id="21"/>
      </w:r>
      <w:r w:rsidRPr="00BD2E47">
        <w:rPr>
          <w:rFonts w:asciiTheme="minorHAnsi" w:hAnsiTheme="minorHAnsi" w:cstheme="minorHAnsi"/>
        </w:rPr>
        <w:t>, sowie auch eine App für Android Mobiltelefone</w:t>
      </w:r>
      <w:r w:rsidRPr="00BD2E47">
        <w:rPr>
          <w:rStyle w:val="Funotenzeichen"/>
          <w:rFonts w:asciiTheme="minorHAnsi" w:hAnsiTheme="minorHAnsi" w:cstheme="minorHAnsi"/>
        </w:rPr>
        <w:footnoteReference w:id="22"/>
      </w:r>
      <w:r w:rsidRPr="00BD2E47">
        <w:rPr>
          <w:rFonts w:asciiTheme="minorHAnsi" w:hAnsiTheme="minorHAnsi" w:cstheme="minorHAnsi"/>
        </w:rPr>
        <w:t xml:space="preserve"> </w:t>
      </w:r>
      <w:r w:rsidRPr="00BD2E47">
        <w:rPr>
          <w:rStyle w:val="Kommentarzeichen"/>
          <w:rFonts w:asciiTheme="minorHAnsi" w:hAnsiTheme="minorHAnsi" w:cstheme="minorHAnsi"/>
        </w:rPr>
        <w:commentReference w:id="63"/>
      </w:r>
      <w:r w:rsidRPr="00BD2E47">
        <w:rPr>
          <w:rFonts w:asciiTheme="minorHAnsi" w:hAnsiTheme="minorHAnsi" w:cstheme="minorHAnsi"/>
        </w:rPr>
        <w:t>angeboten.</w:t>
      </w:r>
    </w:p>
    <w:p w14:paraId="1891841A"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Die Zuordnung der einzelnen Stationen zu den Fotos erfolgt über eine </w:t>
      </w:r>
      <w:proofErr w:type="spellStart"/>
      <w:r w:rsidRPr="00BD2E47">
        <w:rPr>
          <w:rFonts w:asciiTheme="minorHAnsi" w:hAnsiTheme="minorHAnsi" w:cstheme="minorHAnsi"/>
        </w:rPr>
        <w:t>stationID</w:t>
      </w:r>
      <w:proofErr w:type="spellEnd"/>
      <w:r w:rsidRPr="00BD2E47">
        <w:rPr>
          <w:rFonts w:asciiTheme="minorHAnsi" w:hAnsiTheme="minorHAnsi" w:cstheme="minorHAnsi"/>
        </w:rPr>
        <w:t xml:space="preserve">. Bei der Bahnhofsfotos API ist es zusätzlich notwendig, einen Ländercode bei der GET Abfrage anzugeben, um so das richtige Land zu erhalten. Die in der App verwendete GET Abfrage über die Bahnhofs ID gibt den Titel des Fotos, den Fotografen, dessen URL, die Lizenz und die Koordinaten zurück. Das Foto wird nicht als Datei dazu geliefert, es wird nur eine URL zum Inhalt zurückgegeben. Verschiedene Abfragen erlauben es, sowohl die Fotografen der jeweiligen Fotos über eine separate Anfrage herauszufiltern, als auch sich Statistiken über die Bilder zu beschaffen. Des Weiteren besteht die Möglichkeit, Fotos per POST hochzuladen und diese auch zu registrieren. Wir nutzen diese API jedoch lediglich zum Anzeigen des zugehörigen Fotos eines Bahnhofs. Letztendlich haben wir uns dazu entschieden, statt  </w:t>
      </w:r>
      <w:proofErr w:type="spellStart"/>
      <w:r w:rsidRPr="00BD2E47">
        <w:rPr>
          <w:rFonts w:asciiTheme="minorHAnsi" w:hAnsiTheme="minorHAnsi" w:cstheme="minorHAnsi"/>
        </w:rPr>
        <w:t>id</w:t>
      </w:r>
      <w:proofErr w:type="spellEnd"/>
      <w:r w:rsidRPr="00BD2E47">
        <w:rPr>
          <w:rFonts w:asciiTheme="minorHAnsi" w:hAnsiTheme="minorHAnsi" w:cstheme="minorHAnsi"/>
        </w:rPr>
        <w:t>-basiert für den aktuellen Bahnhof jeweils eine neue Anfrage zu starten, beim Start der App direkt alle Fotos zu laden, da so während der Nutzung Wartezeiten und plötzlich auftauchende Fotos, die erst angezeigt werden, wenn die Anfrage beendet ist, vermieden werden können. Mit der von uns genutzten Anfrage „de/</w:t>
      </w:r>
      <w:proofErr w:type="spellStart"/>
      <w:r w:rsidRPr="00BD2E47">
        <w:rPr>
          <w:rFonts w:asciiTheme="minorHAnsi" w:hAnsiTheme="minorHAnsi" w:cstheme="minorHAnsi"/>
        </w:rPr>
        <w:t>stations</w:t>
      </w:r>
      <w:proofErr w:type="gramStart"/>
      <w:r w:rsidRPr="00BD2E47">
        <w:rPr>
          <w:rFonts w:asciiTheme="minorHAnsi" w:hAnsiTheme="minorHAnsi" w:cstheme="minorHAnsi"/>
        </w:rPr>
        <w:t>?hasPhoto</w:t>
      </w:r>
      <w:proofErr w:type="spellEnd"/>
      <w:proofErr w:type="gramEnd"/>
      <w:r w:rsidRPr="00BD2E47">
        <w:rPr>
          <w:rFonts w:asciiTheme="minorHAnsi" w:hAnsiTheme="minorHAnsi" w:cstheme="minorHAnsi"/>
        </w:rPr>
        <w:t>=</w:t>
      </w:r>
      <w:proofErr w:type="spellStart"/>
      <w:r w:rsidRPr="00BD2E47">
        <w:rPr>
          <w:rFonts w:asciiTheme="minorHAnsi" w:hAnsiTheme="minorHAnsi" w:cstheme="minorHAnsi"/>
        </w:rPr>
        <w:t>true</w:t>
      </w:r>
      <w:proofErr w:type="spellEnd"/>
      <w:r w:rsidRPr="00BD2E47">
        <w:rPr>
          <w:rFonts w:asciiTheme="minorHAnsi" w:hAnsiTheme="minorHAnsi" w:cstheme="minorHAnsi"/>
        </w:rPr>
        <w:t>“ lässt sich eine zusätzliche Beschleunigung erzielen, da nur die Einträge der Stationen geladen werden, die tatsächlich ein Foto enthalten.</w:t>
      </w:r>
    </w:p>
    <w:p w14:paraId="21858F79" w14:textId="77777777" w:rsidR="00FC72AF" w:rsidRPr="00BD2E47" w:rsidRDefault="00FC72AF" w:rsidP="00FC72AF">
      <w:pPr>
        <w:keepNext/>
        <w:spacing w:line="276" w:lineRule="auto"/>
        <w:rPr>
          <w:rFonts w:asciiTheme="minorHAnsi" w:hAnsiTheme="minorHAnsi" w:cstheme="minorHAnsi"/>
        </w:rPr>
      </w:pPr>
      <w:commentRangeStart w:id="64"/>
      <w:r w:rsidRPr="00BD2E47">
        <w:rPr>
          <w:rFonts w:asciiTheme="minorHAnsi" w:hAnsiTheme="minorHAnsi" w:cstheme="minorHAnsi"/>
          <w:noProof/>
          <w:lang w:val="en-US"/>
        </w:rPr>
        <w:drawing>
          <wp:inline distT="0" distB="0" distL="0" distR="0" wp14:anchorId="2F26EDD5" wp14:editId="037EDF45">
            <wp:extent cx="4976336" cy="196596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8049" b="4881"/>
                    <a:stretch/>
                  </pic:blipFill>
                  <pic:spPr bwMode="auto">
                    <a:xfrm>
                      <a:off x="0" y="0"/>
                      <a:ext cx="4986977" cy="1970164"/>
                    </a:xfrm>
                    <a:prstGeom prst="rect">
                      <a:avLst/>
                    </a:prstGeom>
                    <a:ln>
                      <a:noFill/>
                    </a:ln>
                    <a:extLst>
                      <a:ext uri="{53640926-AAD7-44D8-BBD7-CCE9431645EC}">
                        <a14:shadowObscured xmlns:a14="http://schemas.microsoft.com/office/drawing/2010/main"/>
                      </a:ext>
                    </a:extLst>
                  </pic:spPr>
                </pic:pic>
              </a:graphicData>
            </a:graphic>
          </wp:inline>
        </w:drawing>
      </w:r>
      <w:commentRangeEnd w:id="64"/>
      <w:r w:rsidRPr="00BD2E47">
        <w:rPr>
          <w:rStyle w:val="Kommentarzeichen"/>
          <w:rFonts w:asciiTheme="minorHAnsi" w:hAnsiTheme="minorHAnsi" w:cstheme="minorHAnsi"/>
        </w:rPr>
        <w:commentReference w:id="64"/>
      </w:r>
    </w:p>
    <w:p w14:paraId="1BDDC703" w14:textId="77777777" w:rsidR="00FC72AF" w:rsidRPr="00C35B59" w:rsidRDefault="00FC72AF" w:rsidP="00C35B59">
      <w:pPr>
        <w:pStyle w:val="Beschriftung"/>
        <w:spacing w:line="276" w:lineRule="auto"/>
        <w:jc w:val="left"/>
        <w:rPr>
          <w:rStyle w:val="SchwacheHervorhebung"/>
        </w:rPr>
      </w:pPr>
      <w:r w:rsidRPr="00C35B59">
        <w:rPr>
          <w:rStyle w:val="SchwacheHervorhebung"/>
        </w:rPr>
        <w:t xml:space="preserve">Abbildung </w:t>
      </w:r>
      <w:r w:rsidRPr="00C35B59">
        <w:rPr>
          <w:rStyle w:val="SchwacheHervorhebung"/>
        </w:rPr>
        <w:fldChar w:fldCharType="begin"/>
      </w:r>
      <w:r w:rsidRPr="00C35B59">
        <w:rPr>
          <w:rStyle w:val="SchwacheHervorhebung"/>
        </w:rPr>
        <w:instrText xml:space="preserve"> SEQ Abbildung \* ARABIC </w:instrText>
      </w:r>
      <w:r w:rsidRPr="00C35B59">
        <w:rPr>
          <w:rStyle w:val="SchwacheHervorhebung"/>
        </w:rPr>
        <w:fldChar w:fldCharType="separate"/>
      </w:r>
      <w:r w:rsidR="0022788E">
        <w:rPr>
          <w:rStyle w:val="SchwacheHervorhebung"/>
          <w:noProof/>
        </w:rPr>
        <w:t>2</w:t>
      </w:r>
      <w:r w:rsidRPr="00C35B59">
        <w:rPr>
          <w:rStyle w:val="SchwacheHervorhebung"/>
        </w:rPr>
        <w:fldChar w:fldCharType="end"/>
      </w:r>
      <w:r w:rsidRPr="00C35B59">
        <w:rPr>
          <w:rStyle w:val="SchwacheHervorhebung"/>
        </w:rPr>
        <w:t>: Screenshot der API Konsole, mit den zu Verfügung stehenden Möglichkeiten, Quelle: selbst aufgenommen, 21.02.18, 16:19</w:t>
      </w:r>
    </w:p>
    <w:p w14:paraId="26287E75" w14:textId="78CE2EE5" w:rsidR="00FC72AF" w:rsidRPr="0002649B" w:rsidRDefault="00FC72AF" w:rsidP="0002649B">
      <w:pPr>
        <w:pStyle w:val="berschrift2"/>
      </w:pPr>
      <w:bookmarkStart w:id="65" w:name="_Toc507170369"/>
      <w:proofErr w:type="spellStart"/>
      <w:r w:rsidRPr="0002649B">
        <w:lastRenderedPageBreak/>
        <w:t>FaSta</w:t>
      </w:r>
      <w:proofErr w:type="spellEnd"/>
      <w:r w:rsidRPr="0002649B">
        <w:t xml:space="preserve"> API</w:t>
      </w:r>
      <w:bookmarkEnd w:id="65"/>
    </w:p>
    <w:p w14:paraId="7A88031A" w14:textId="77777777" w:rsidR="00FC72AF" w:rsidRPr="00BD2E47" w:rsidRDefault="00FC72AF" w:rsidP="00FC72AF">
      <w:pPr>
        <w:spacing w:line="276" w:lineRule="auto"/>
        <w:rPr>
          <w:rFonts w:asciiTheme="minorHAnsi" w:hAnsiTheme="minorHAnsi" w:cstheme="minorHAnsi"/>
        </w:rPr>
      </w:pPr>
      <w:proofErr w:type="spellStart"/>
      <w:r w:rsidRPr="00BD2E47">
        <w:rPr>
          <w:rFonts w:asciiTheme="minorHAnsi" w:hAnsiTheme="minorHAnsi" w:cstheme="minorHAnsi"/>
        </w:rPr>
        <w:t>FaSta</w:t>
      </w:r>
      <w:proofErr w:type="spellEnd"/>
      <w:r w:rsidRPr="00BD2E47">
        <w:rPr>
          <w:rFonts w:asciiTheme="minorHAnsi" w:hAnsiTheme="minorHAnsi" w:cstheme="minorHAnsi"/>
        </w:rPr>
        <w:t xml:space="preserve"> steht für </w:t>
      </w:r>
      <w:proofErr w:type="spellStart"/>
      <w:r w:rsidRPr="00BD2E47">
        <w:rPr>
          <w:rFonts w:asciiTheme="minorHAnsi" w:hAnsiTheme="minorHAnsi" w:cstheme="minorHAnsi"/>
        </w:rPr>
        <w:t>Facilities</w:t>
      </w:r>
      <w:proofErr w:type="spellEnd"/>
      <w:r w:rsidRPr="00BD2E47">
        <w:rPr>
          <w:rFonts w:asciiTheme="minorHAnsi" w:hAnsiTheme="minorHAnsi" w:cstheme="minorHAnsi"/>
        </w:rPr>
        <w:t xml:space="preserve"> Status und dient dazu, über den Betriebszustand von Rolltreppen und Aufzügen zu informieren. Verwendet worden ist hier die </w:t>
      </w:r>
      <w:proofErr w:type="spellStart"/>
      <w:r w:rsidRPr="00BD2E47">
        <w:rPr>
          <w:rFonts w:asciiTheme="minorHAnsi" w:hAnsiTheme="minorHAnsi" w:cstheme="minorHAnsi"/>
        </w:rPr>
        <w:t>FaSta</w:t>
      </w:r>
      <w:proofErr w:type="spellEnd"/>
      <w:r w:rsidRPr="00BD2E47">
        <w:rPr>
          <w:rFonts w:asciiTheme="minorHAnsi" w:hAnsiTheme="minorHAnsi" w:cstheme="minorHAnsi"/>
        </w:rPr>
        <w:t xml:space="preserve"> Version 2, da die erste Version nicht mehr lange </w:t>
      </w:r>
      <w:commentRangeStart w:id="66"/>
      <w:r w:rsidRPr="00BD2E47">
        <w:rPr>
          <w:rFonts w:asciiTheme="minorHAnsi" w:hAnsiTheme="minorHAnsi" w:cstheme="minorHAnsi"/>
        </w:rPr>
        <w:t>unterstützt wird</w:t>
      </w:r>
      <w:commentRangeEnd w:id="66"/>
      <w:r w:rsidRPr="00BD2E47">
        <w:rPr>
          <w:rStyle w:val="Kommentarzeichen"/>
          <w:rFonts w:asciiTheme="minorHAnsi" w:hAnsiTheme="minorHAnsi" w:cstheme="minorHAnsi"/>
        </w:rPr>
        <w:commentReference w:id="66"/>
      </w:r>
      <w:r w:rsidRPr="00BD2E47">
        <w:rPr>
          <w:rFonts w:asciiTheme="minorHAnsi" w:hAnsiTheme="minorHAnsi" w:cstheme="minorHAnsi"/>
        </w:rPr>
        <w:t xml:space="preserve">. Insgesamt stellt die </w:t>
      </w:r>
      <w:proofErr w:type="spellStart"/>
      <w:r w:rsidRPr="00BD2E47">
        <w:rPr>
          <w:rFonts w:asciiTheme="minorHAnsi" w:hAnsiTheme="minorHAnsi" w:cstheme="minorHAnsi"/>
        </w:rPr>
        <w:t>FaSta</w:t>
      </w:r>
      <w:proofErr w:type="spellEnd"/>
      <w:r w:rsidRPr="00BD2E47">
        <w:rPr>
          <w:rFonts w:asciiTheme="minorHAnsi" w:hAnsiTheme="minorHAnsi" w:cstheme="minorHAnsi"/>
        </w:rPr>
        <w:t xml:space="preserve"> API drei Möglichkeiten für eine Datenabfrage zur Verfügung. Zum einen lassen sich alle „</w:t>
      </w:r>
      <w:proofErr w:type="spellStart"/>
      <w:r w:rsidRPr="00BD2E47">
        <w:rPr>
          <w:rFonts w:asciiTheme="minorHAnsi" w:hAnsiTheme="minorHAnsi" w:cstheme="minorHAnsi"/>
        </w:rPr>
        <w:t>facilities</w:t>
      </w:r>
      <w:proofErr w:type="spellEnd"/>
      <w:r w:rsidRPr="00BD2E47">
        <w:rPr>
          <w:rFonts w:asciiTheme="minorHAnsi" w:hAnsiTheme="minorHAnsi" w:cstheme="minorHAnsi"/>
        </w:rPr>
        <w:t xml:space="preserve">“ ausgeben. Dabei werden die </w:t>
      </w:r>
      <w:proofErr w:type="spellStart"/>
      <w:r w:rsidRPr="00BD2E47">
        <w:rPr>
          <w:rFonts w:asciiTheme="minorHAnsi" w:hAnsiTheme="minorHAnsi" w:cstheme="minorHAnsi"/>
        </w:rPr>
        <w:t>Equipmentnum</w:t>
      </w:r>
      <w:bookmarkStart w:id="67" w:name="_GoBack"/>
      <w:bookmarkEnd w:id="67"/>
      <w:r w:rsidRPr="00BD2E47">
        <w:rPr>
          <w:rFonts w:asciiTheme="minorHAnsi" w:hAnsiTheme="minorHAnsi" w:cstheme="minorHAnsi"/>
        </w:rPr>
        <w:t>mer</w:t>
      </w:r>
      <w:proofErr w:type="spellEnd"/>
      <w:r w:rsidRPr="00BD2E47">
        <w:rPr>
          <w:rFonts w:asciiTheme="minorHAnsi" w:hAnsiTheme="minorHAnsi" w:cstheme="minorHAnsi"/>
        </w:rPr>
        <w:t xml:space="preserve">, der Typ, eine Beschreibung, die Koordinaten, der Status und die jeweilige Station ID mitgegeben. Die zweite Möglichkeit ist, die gesuchte Rolltreppe anhand ihrer </w:t>
      </w:r>
      <w:proofErr w:type="spellStart"/>
      <w:r w:rsidRPr="00BD2E47">
        <w:rPr>
          <w:rFonts w:asciiTheme="minorHAnsi" w:hAnsiTheme="minorHAnsi" w:cstheme="minorHAnsi"/>
        </w:rPr>
        <w:t>Equipmentnummer</w:t>
      </w:r>
      <w:proofErr w:type="spellEnd"/>
      <w:r w:rsidRPr="00BD2E47">
        <w:rPr>
          <w:rFonts w:asciiTheme="minorHAnsi" w:hAnsiTheme="minorHAnsi" w:cstheme="minorHAnsi"/>
        </w:rPr>
        <w:t xml:space="preserve"> zu finden und die Daten dazu auszugeben. Das gelieferte Datenpaket beinhaltet dabei dieselben Daten, wie auch bei der 1. Möglichkeit der Abfrage. Beide Möglichkeiten sind im Rahmen dieser App nicht verwendet worden, da keine Relevanz besteht, entweder alle Daten abzufragen, oder den Bezug über die jeweilige </w:t>
      </w:r>
      <w:proofErr w:type="spellStart"/>
      <w:r w:rsidRPr="00BD2E47">
        <w:rPr>
          <w:rFonts w:asciiTheme="minorHAnsi" w:hAnsiTheme="minorHAnsi" w:cstheme="minorHAnsi"/>
        </w:rPr>
        <w:t>Equipmentnummer</w:t>
      </w:r>
      <w:proofErr w:type="spellEnd"/>
      <w:r w:rsidRPr="00BD2E47">
        <w:rPr>
          <w:rFonts w:asciiTheme="minorHAnsi" w:hAnsiTheme="minorHAnsi" w:cstheme="minorHAnsi"/>
        </w:rPr>
        <w:t xml:space="preserve"> herauszustellen. Die von uns genutzte, dritte Möglichkeit ist es, passend zur ID der Bahnhöfe die Aufzüge und Rolltreppen zu finden. </w:t>
      </w:r>
    </w:p>
    <w:p w14:paraId="4EEBE9EA" w14:textId="77777777" w:rsidR="00FC72AF" w:rsidRPr="00BD2E47" w:rsidRDefault="00FC72AF" w:rsidP="00FC72AF">
      <w:pPr>
        <w:keepNext/>
        <w:spacing w:line="276" w:lineRule="auto"/>
        <w:rPr>
          <w:rFonts w:asciiTheme="minorHAnsi" w:hAnsiTheme="minorHAnsi" w:cstheme="minorHAnsi"/>
        </w:rPr>
      </w:pPr>
      <w:r w:rsidRPr="00BD2E47">
        <w:rPr>
          <w:rFonts w:asciiTheme="minorHAnsi" w:hAnsiTheme="minorHAnsi" w:cstheme="minorHAnsi"/>
          <w:noProof/>
          <w:lang w:val="en-US"/>
        </w:rPr>
        <w:drawing>
          <wp:inline distT="0" distB="0" distL="0" distR="0" wp14:anchorId="35481A35" wp14:editId="0F890463">
            <wp:extent cx="6156424" cy="740229"/>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1553" b="19827"/>
                    <a:stretch/>
                  </pic:blipFill>
                  <pic:spPr bwMode="auto">
                    <a:xfrm>
                      <a:off x="0" y="0"/>
                      <a:ext cx="6188710" cy="744111"/>
                    </a:xfrm>
                    <a:prstGeom prst="rect">
                      <a:avLst/>
                    </a:prstGeom>
                    <a:ln>
                      <a:noFill/>
                    </a:ln>
                    <a:extLst>
                      <a:ext uri="{53640926-AAD7-44D8-BBD7-CCE9431645EC}">
                        <a14:shadowObscured xmlns:a14="http://schemas.microsoft.com/office/drawing/2010/main"/>
                      </a:ext>
                    </a:extLst>
                  </pic:spPr>
                </pic:pic>
              </a:graphicData>
            </a:graphic>
          </wp:inline>
        </w:drawing>
      </w:r>
    </w:p>
    <w:p w14:paraId="4B799E62" w14:textId="77777777" w:rsidR="00FC72AF" w:rsidRPr="00C35B59" w:rsidRDefault="00FC72AF" w:rsidP="00C35B59">
      <w:pPr>
        <w:pStyle w:val="Beschriftung"/>
        <w:spacing w:line="276" w:lineRule="auto"/>
        <w:jc w:val="left"/>
        <w:rPr>
          <w:rStyle w:val="SchwacheHervorhebung"/>
        </w:rPr>
      </w:pPr>
      <w:r w:rsidRPr="00C35B59">
        <w:rPr>
          <w:rStyle w:val="SchwacheHervorhebung"/>
        </w:rPr>
        <w:t xml:space="preserve">Abbildung </w:t>
      </w:r>
      <w:r w:rsidRPr="00C35B59">
        <w:rPr>
          <w:rStyle w:val="SchwacheHervorhebung"/>
        </w:rPr>
        <w:fldChar w:fldCharType="begin"/>
      </w:r>
      <w:r w:rsidRPr="00C35B59">
        <w:rPr>
          <w:rStyle w:val="SchwacheHervorhebung"/>
        </w:rPr>
        <w:instrText xml:space="preserve"> SEQ Abbildung \* ARABIC </w:instrText>
      </w:r>
      <w:r w:rsidRPr="00C35B59">
        <w:rPr>
          <w:rStyle w:val="SchwacheHervorhebung"/>
        </w:rPr>
        <w:fldChar w:fldCharType="separate"/>
      </w:r>
      <w:r w:rsidR="0022788E">
        <w:rPr>
          <w:rStyle w:val="SchwacheHervorhebung"/>
          <w:noProof/>
        </w:rPr>
        <w:t>3</w:t>
      </w:r>
      <w:r w:rsidRPr="00C35B59">
        <w:rPr>
          <w:rStyle w:val="SchwacheHervorhebung"/>
        </w:rPr>
        <w:fldChar w:fldCharType="end"/>
      </w:r>
      <w:r w:rsidRPr="00C35B59">
        <w:rPr>
          <w:rStyle w:val="SchwacheHervorhebung"/>
        </w:rPr>
        <w:t xml:space="preserve">: Screenshot der API Konsole der </w:t>
      </w:r>
      <w:proofErr w:type="spellStart"/>
      <w:r w:rsidRPr="00C35B59">
        <w:rPr>
          <w:rStyle w:val="SchwacheHervorhebung"/>
        </w:rPr>
        <w:t>Fasta</w:t>
      </w:r>
      <w:proofErr w:type="spellEnd"/>
      <w:r w:rsidRPr="00C35B59">
        <w:rPr>
          <w:rStyle w:val="SchwacheHervorhebung"/>
        </w:rPr>
        <w:t xml:space="preserve"> API mit den jeweiligen Links für die oben beschriebenen Verwendungsmöglichkeiten, Quelle: selbst erstellt, 21.02.18, 16:</w:t>
      </w:r>
      <w:commentRangeStart w:id="68"/>
      <w:r w:rsidRPr="00C35B59">
        <w:rPr>
          <w:rStyle w:val="SchwacheHervorhebung"/>
        </w:rPr>
        <w:t>37</w:t>
      </w:r>
      <w:commentRangeEnd w:id="68"/>
      <w:r w:rsidRPr="00C35B59">
        <w:rPr>
          <w:rStyle w:val="SchwacheHervorhebung"/>
        </w:rPr>
        <w:commentReference w:id="68"/>
      </w:r>
    </w:p>
    <w:p w14:paraId="13BDF06B" w14:textId="77777777" w:rsidR="00FC72AF" w:rsidRPr="00BD2E47" w:rsidRDefault="00FC72AF" w:rsidP="00FC72AF">
      <w:pPr>
        <w:spacing w:line="276" w:lineRule="auto"/>
        <w:rPr>
          <w:rFonts w:asciiTheme="minorHAnsi" w:hAnsiTheme="minorHAnsi" w:cstheme="minorHAnsi"/>
        </w:rPr>
      </w:pPr>
    </w:p>
    <w:p w14:paraId="78BCF20A" w14:textId="08281F88" w:rsidR="00FC72AF" w:rsidRPr="0002649B" w:rsidRDefault="00FC72AF" w:rsidP="0002649B">
      <w:pPr>
        <w:pStyle w:val="berschrift2"/>
      </w:pPr>
      <w:bookmarkStart w:id="69" w:name="_Toc507170370"/>
      <w:r w:rsidRPr="007A470E">
        <w:rPr>
          <w:lang w:val="de-DE"/>
        </w:rPr>
        <w:t>Parkplatz</w:t>
      </w:r>
      <w:r w:rsidRPr="0002649B">
        <w:t xml:space="preserve"> API</w:t>
      </w:r>
      <w:bookmarkEnd w:id="69"/>
    </w:p>
    <w:p w14:paraId="039E5A2E"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Als nächstes soll die Parkplatz API beschrieben werden. Sie ist online unter dem Namen „</w:t>
      </w:r>
      <w:proofErr w:type="spellStart"/>
      <w:r w:rsidRPr="00BD2E47">
        <w:rPr>
          <w:rFonts w:asciiTheme="minorHAnsi" w:hAnsiTheme="minorHAnsi" w:cstheme="minorHAnsi"/>
        </w:rPr>
        <w:t>BahnPark</w:t>
      </w:r>
      <w:proofErr w:type="spellEnd"/>
      <w:r w:rsidRPr="00BD2E47">
        <w:rPr>
          <w:rFonts w:asciiTheme="minorHAnsi" w:hAnsiTheme="minorHAnsi" w:cstheme="minorHAnsi"/>
        </w:rPr>
        <w:t xml:space="preserve">- </w:t>
      </w:r>
      <w:proofErr w:type="spellStart"/>
      <w:r w:rsidRPr="00BD2E47">
        <w:rPr>
          <w:rFonts w:asciiTheme="minorHAnsi" w:hAnsiTheme="minorHAnsi" w:cstheme="minorHAnsi"/>
        </w:rPr>
        <w:t>V1</w:t>
      </w:r>
      <w:proofErr w:type="spellEnd"/>
      <w:r w:rsidRPr="00BD2E47">
        <w:rPr>
          <w:rFonts w:asciiTheme="minorHAnsi" w:hAnsiTheme="minorHAnsi" w:cstheme="minorHAnsi"/>
        </w:rPr>
        <w:t>“ zu finden und stellt Daten über die an den Bahnhöfen vorhandenen Parkplätze und deren Belegung (z.T. auch voraussichtliche Belegung) zur Verfügung. Für einen Bahnhof können mehrere Parkplätze existieren.</w:t>
      </w:r>
    </w:p>
    <w:p w14:paraId="6CF64397"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Jedem einzelnen Parkplatz ist eine eigene ID zugeordnet um ihn so identifizieren zu können. Es gibt 9 Möglichkeiten für eine Abfrage (s. Abb. @TODO). Zum einen lassen sich alle Parkplätze ausgeben. Dabei wird unterschieden zwischen „</w:t>
      </w:r>
      <w:proofErr w:type="spellStart"/>
      <w:r w:rsidRPr="00BD2E47">
        <w:rPr>
          <w:rFonts w:asciiTheme="minorHAnsi" w:hAnsiTheme="minorHAnsi" w:cstheme="minorHAnsi"/>
        </w:rPr>
        <w:t>spaces</w:t>
      </w:r>
      <w:proofErr w:type="spellEnd"/>
      <w:r w:rsidRPr="00BD2E47">
        <w:rPr>
          <w:rFonts w:asciiTheme="minorHAnsi" w:hAnsiTheme="minorHAnsi" w:cstheme="minorHAnsi"/>
        </w:rPr>
        <w:t>“ und „</w:t>
      </w:r>
      <w:proofErr w:type="spellStart"/>
      <w:r w:rsidRPr="00BD2E47">
        <w:rPr>
          <w:rFonts w:asciiTheme="minorHAnsi" w:hAnsiTheme="minorHAnsi" w:cstheme="minorHAnsi"/>
        </w:rPr>
        <w:t>spaces</w:t>
      </w:r>
      <w:proofErr w:type="spellEnd"/>
      <w:r w:rsidRPr="00BD2E47">
        <w:rPr>
          <w:rFonts w:asciiTheme="minorHAnsi" w:hAnsiTheme="minorHAnsi" w:cstheme="minorHAnsi"/>
        </w:rPr>
        <w:t>/</w:t>
      </w:r>
      <w:proofErr w:type="spellStart"/>
      <w:r w:rsidRPr="00BD2E47">
        <w:rPr>
          <w:rFonts w:asciiTheme="minorHAnsi" w:hAnsiTheme="minorHAnsi" w:cstheme="minorHAnsi"/>
        </w:rPr>
        <w:t>pit</w:t>
      </w:r>
      <w:proofErr w:type="spellEnd"/>
      <w:r w:rsidRPr="00BD2E47">
        <w:rPr>
          <w:rFonts w:asciiTheme="minorHAnsi" w:hAnsiTheme="minorHAnsi" w:cstheme="minorHAnsi"/>
        </w:rPr>
        <w:t>“. Für den Betrachter ist mangels einer Dokumentation der Daten nicht herauszufinden, wo genau der Unterschied besteht. Die Daten der Antwort sind bei beiden identisch. Als nächste Möglichkeit kann auf die Belegungsdaten der jeweiligen Parkplätze zugegriffen werden. Wir tun dies bei Aufruf der Parkplatzseite ID-basiert für jeden Parkplatz der aktuellen Station. Zuletzt werden für einige wenige Parkplätze Prognosen bereitgestellt. Auf diese kann nur gezielt per Parkplatz-ID zugegriffen werden.</w:t>
      </w:r>
    </w:p>
    <w:p w14:paraId="3E8BF07E"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Die letzte Möglichkeit, die die Parkplatz API bietet, ist eine extrem verkürzte Version der Stationsdaten API, die im nächsten Abschnitt beschrieben wird.</w:t>
      </w:r>
    </w:p>
    <w:p w14:paraId="1995D656" w14:textId="77777777" w:rsidR="00FC72AF" w:rsidRPr="00BD2E47" w:rsidRDefault="00FC72AF" w:rsidP="00FC72AF">
      <w:pPr>
        <w:keepNext/>
        <w:spacing w:line="276" w:lineRule="auto"/>
        <w:rPr>
          <w:rFonts w:asciiTheme="minorHAnsi" w:hAnsiTheme="minorHAnsi" w:cstheme="minorHAnsi"/>
        </w:rPr>
      </w:pPr>
      <w:r w:rsidRPr="00BD2E47">
        <w:rPr>
          <w:rFonts w:asciiTheme="minorHAnsi" w:hAnsiTheme="minorHAnsi" w:cstheme="minorHAnsi"/>
          <w:noProof/>
          <w:lang w:val="en-US"/>
        </w:rPr>
        <w:lastRenderedPageBreak/>
        <w:drawing>
          <wp:inline distT="0" distB="0" distL="0" distR="0" wp14:anchorId="7B97B588" wp14:editId="061C0996">
            <wp:extent cx="6188710" cy="3761740"/>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3761740"/>
                    </a:xfrm>
                    <a:prstGeom prst="rect">
                      <a:avLst/>
                    </a:prstGeom>
                  </pic:spPr>
                </pic:pic>
              </a:graphicData>
            </a:graphic>
          </wp:inline>
        </w:drawing>
      </w:r>
    </w:p>
    <w:p w14:paraId="244C5C70" w14:textId="77777777" w:rsidR="00FC72AF" w:rsidRPr="00C35B59" w:rsidRDefault="00FC72AF" w:rsidP="00C35B59">
      <w:pPr>
        <w:pStyle w:val="Beschriftung"/>
        <w:spacing w:line="276" w:lineRule="auto"/>
        <w:jc w:val="left"/>
        <w:rPr>
          <w:rStyle w:val="SchwacheHervorhebung"/>
        </w:rPr>
      </w:pPr>
      <w:r w:rsidRPr="00C35B59">
        <w:rPr>
          <w:rStyle w:val="SchwacheHervorhebung"/>
        </w:rPr>
        <w:t xml:space="preserve">Abbildung </w:t>
      </w:r>
      <w:r w:rsidRPr="00C35B59">
        <w:rPr>
          <w:rStyle w:val="SchwacheHervorhebung"/>
        </w:rPr>
        <w:fldChar w:fldCharType="begin"/>
      </w:r>
      <w:r w:rsidRPr="00C35B59">
        <w:rPr>
          <w:rStyle w:val="SchwacheHervorhebung"/>
        </w:rPr>
        <w:instrText xml:space="preserve"> SEQ Abbildung \* ARABIC </w:instrText>
      </w:r>
      <w:r w:rsidRPr="00C35B59">
        <w:rPr>
          <w:rStyle w:val="SchwacheHervorhebung"/>
        </w:rPr>
        <w:fldChar w:fldCharType="separate"/>
      </w:r>
      <w:r w:rsidR="0022788E">
        <w:rPr>
          <w:rStyle w:val="SchwacheHervorhebung"/>
          <w:noProof/>
        </w:rPr>
        <w:t>4</w:t>
      </w:r>
      <w:r w:rsidRPr="00C35B59">
        <w:rPr>
          <w:rStyle w:val="SchwacheHervorhebung"/>
        </w:rPr>
        <w:fldChar w:fldCharType="end"/>
      </w:r>
      <w:r w:rsidRPr="00C35B59">
        <w:rPr>
          <w:rStyle w:val="SchwacheHervorhebung"/>
        </w:rPr>
        <w:t>: Screenshot der API Konsole mit den Abfragemöglichkeiten der Parkplatz API, Quelle: selbst erstellt, 21.02.18. 16:53</w:t>
      </w:r>
    </w:p>
    <w:p w14:paraId="2082FB33" w14:textId="77777777" w:rsidR="00FC72AF" w:rsidRPr="00BD2E47" w:rsidRDefault="00FC72AF" w:rsidP="00FC72AF">
      <w:pPr>
        <w:spacing w:line="276" w:lineRule="auto"/>
        <w:rPr>
          <w:rFonts w:asciiTheme="minorHAnsi" w:hAnsiTheme="minorHAnsi" w:cstheme="minorHAnsi"/>
        </w:rPr>
      </w:pPr>
    </w:p>
    <w:p w14:paraId="5BEB8414" w14:textId="5327E54D" w:rsidR="00FC72AF" w:rsidRPr="0002649B" w:rsidRDefault="00FC72AF" w:rsidP="0002649B">
      <w:pPr>
        <w:pStyle w:val="berschrift2"/>
      </w:pPr>
      <w:bookmarkStart w:id="70" w:name="_Toc507170371"/>
      <w:proofErr w:type="spellStart"/>
      <w:r w:rsidRPr="0002649B">
        <w:t>StaDa</w:t>
      </w:r>
      <w:proofErr w:type="spellEnd"/>
      <w:r w:rsidRPr="0002649B">
        <w:t xml:space="preserve"> API</w:t>
      </w:r>
      <w:bookmarkEnd w:id="70"/>
    </w:p>
    <w:p w14:paraId="7536E813"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Die meisten der von uns verwendeten Daten liefert die </w:t>
      </w:r>
      <w:proofErr w:type="spellStart"/>
      <w:r w:rsidRPr="00BD2E47">
        <w:rPr>
          <w:rFonts w:asciiTheme="minorHAnsi" w:hAnsiTheme="minorHAnsi" w:cstheme="minorHAnsi"/>
        </w:rPr>
        <w:t>StaDa</w:t>
      </w:r>
      <w:proofErr w:type="spellEnd"/>
      <w:r w:rsidRPr="00BD2E47">
        <w:rPr>
          <w:rFonts w:asciiTheme="minorHAnsi" w:hAnsiTheme="minorHAnsi" w:cstheme="minorHAnsi"/>
        </w:rPr>
        <w:t xml:space="preserve"> API. „</w:t>
      </w:r>
      <w:proofErr w:type="spellStart"/>
      <w:r w:rsidRPr="00BD2E47">
        <w:rPr>
          <w:rFonts w:asciiTheme="minorHAnsi" w:hAnsiTheme="minorHAnsi" w:cstheme="minorHAnsi"/>
        </w:rPr>
        <w:t>StaDa</w:t>
      </w:r>
      <w:proofErr w:type="spellEnd"/>
      <w:r w:rsidRPr="00BD2E47">
        <w:rPr>
          <w:rFonts w:asciiTheme="minorHAnsi" w:hAnsiTheme="minorHAnsi" w:cstheme="minorHAnsi"/>
        </w:rPr>
        <w:t xml:space="preserve">“ steht für „Station Data“ und stellt Informationen über einzelne Bahnhöfe zur Verfügung. </w:t>
      </w:r>
    </w:p>
    <w:p w14:paraId="567227EC"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Die API stellt dem Nutzer vier verschiedene Möglichkeiten für die Abfrage von Daten zur Verfügung. Zum ersten lassen sich alle Bahnhöfe mit ihren Daten abrufen. Das Datenpaket beinhaltet dabei eine Vielzahl an Informationen, unter anderem die Nummer, den Namen, die Adresse, das Bundesland, verschiedene Angaben zur Infrastruktur (z.B. ist WLAN vorhanden, existiert ein Taxistand oder eine Anbindung an den öffentlichen Nahverkehr, etc.), sowie die Öffnungszeiten des Bahnhofs und die Verfügbarkeit der dortigen Servicemitarbeiter. Des Weiteren kann man über die Station ID obige Infos zu einem speziellen Bahnhof erfragen und Details über 3-S-Zentralen</w:t>
      </w:r>
      <w:r w:rsidRPr="00BD2E47">
        <w:rPr>
          <w:rStyle w:val="Funotenzeichen"/>
          <w:rFonts w:asciiTheme="minorHAnsi" w:hAnsiTheme="minorHAnsi" w:cstheme="minorHAnsi"/>
        </w:rPr>
        <w:footnoteReference w:id="23"/>
      </w:r>
      <w:r w:rsidRPr="00BD2E47">
        <w:rPr>
          <w:rFonts w:asciiTheme="minorHAnsi" w:hAnsiTheme="minorHAnsi" w:cstheme="minorHAnsi"/>
        </w:rPr>
        <w:t xml:space="preserve"> herausfinden. </w:t>
      </w:r>
      <w:commentRangeStart w:id="71"/>
      <w:r w:rsidRPr="00BD2E47">
        <w:rPr>
          <w:rFonts w:asciiTheme="minorHAnsi" w:hAnsiTheme="minorHAnsi" w:cstheme="minorHAnsi"/>
        </w:rPr>
        <w:t>Dies hat für unser Projekt jedoch keine Relevanz</w:t>
      </w:r>
      <w:commentRangeEnd w:id="71"/>
      <w:r w:rsidRPr="00BD2E47">
        <w:rPr>
          <w:rStyle w:val="Kommentarzeichen"/>
          <w:rFonts w:asciiTheme="minorHAnsi" w:hAnsiTheme="minorHAnsi" w:cstheme="minorHAnsi"/>
        </w:rPr>
        <w:commentReference w:id="71"/>
      </w:r>
      <w:r w:rsidRPr="00BD2E47">
        <w:rPr>
          <w:rFonts w:asciiTheme="minorHAnsi" w:hAnsiTheme="minorHAnsi" w:cstheme="minorHAnsi"/>
        </w:rPr>
        <w:t>.</w:t>
      </w:r>
      <w:r w:rsidRPr="00BD2E47">
        <w:rPr>
          <w:rFonts w:asciiTheme="minorHAnsi" w:hAnsiTheme="minorHAnsi" w:cstheme="minorHAnsi"/>
          <w:noProof/>
          <w:lang w:val="en-US"/>
        </w:rPr>
        <w:drawing>
          <wp:inline distT="0" distB="0" distL="0" distR="0" wp14:anchorId="7CA8779C" wp14:editId="66019DBF">
            <wp:extent cx="6188710" cy="1013460"/>
            <wp:effectExtent l="0" t="0" r="254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2558" b="25581"/>
                    <a:stretch/>
                  </pic:blipFill>
                  <pic:spPr bwMode="auto">
                    <a:xfrm>
                      <a:off x="0" y="0"/>
                      <a:ext cx="6188710" cy="1013460"/>
                    </a:xfrm>
                    <a:prstGeom prst="rect">
                      <a:avLst/>
                    </a:prstGeom>
                    <a:ln>
                      <a:noFill/>
                    </a:ln>
                    <a:extLst>
                      <a:ext uri="{53640926-AAD7-44D8-BBD7-CCE9431645EC}">
                        <a14:shadowObscured xmlns:a14="http://schemas.microsoft.com/office/drawing/2010/main"/>
                      </a:ext>
                    </a:extLst>
                  </pic:spPr>
                </pic:pic>
              </a:graphicData>
            </a:graphic>
          </wp:inline>
        </w:drawing>
      </w:r>
    </w:p>
    <w:p w14:paraId="74726EDC" w14:textId="77777777" w:rsidR="00FC72AF" w:rsidRPr="00C35B59" w:rsidRDefault="00FC72AF" w:rsidP="00C35B59">
      <w:pPr>
        <w:pStyle w:val="Beschriftung"/>
        <w:spacing w:line="276" w:lineRule="auto"/>
        <w:jc w:val="left"/>
        <w:rPr>
          <w:rStyle w:val="SchwacheHervorhebung"/>
        </w:rPr>
      </w:pPr>
      <w:r w:rsidRPr="00C35B59">
        <w:rPr>
          <w:rStyle w:val="SchwacheHervorhebung"/>
        </w:rPr>
        <w:t xml:space="preserve">Abbildung </w:t>
      </w:r>
      <w:r w:rsidRPr="00C35B59">
        <w:rPr>
          <w:rStyle w:val="SchwacheHervorhebung"/>
        </w:rPr>
        <w:fldChar w:fldCharType="begin"/>
      </w:r>
      <w:r w:rsidRPr="00C35B59">
        <w:rPr>
          <w:rStyle w:val="SchwacheHervorhebung"/>
        </w:rPr>
        <w:instrText xml:space="preserve"> SEQ Abbildung \* ARABIC </w:instrText>
      </w:r>
      <w:r w:rsidRPr="00C35B59">
        <w:rPr>
          <w:rStyle w:val="SchwacheHervorhebung"/>
        </w:rPr>
        <w:fldChar w:fldCharType="separate"/>
      </w:r>
      <w:r w:rsidR="0022788E">
        <w:rPr>
          <w:rStyle w:val="SchwacheHervorhebung"/>
          <w:noProof/>
        </w:rPr>
        <w:t>5</w:t>
      </w:r>
      <w:r w:rsidRPr="00C35B59">
        <w:rPr>
          <w:rStyle w:val="SchwacheHervorhebung"/>
        </w:rPr>
        <w:fldChar w:fldCharType="end"/>
      </w:r>
      <w:r w:rsidRPr="00C35B59">
        <w:rPr>
          <w:rStyle w:val="SchwacheHervorhebung"/>
        </w:rPr>
        <w:t xml:space="preserve">: Screenshot der API Konsole der </w:t>
      </w:r>
      <w:proofErr w:type="spellStart"/>
      <w:r w:rsidRPr="00C35B59">
        <w:rPr>
          <w:rStyle w:val="SchwacheHervorhebung"/>
        </w:rPr>
        <w:t>StaDa</w:t>
      </w:r>
      <w:proofErr w:type="spellEnd"/>
      <w:r w:rsidRPr="00C35B59">
        <w:rPr>
          <w:rStyle w:val="SchwacheHervorhebung"/>
        </w:rPr>
        <w:t xml:space="preserve"> API mit den möglichen Abfragen, Quelle: selbst aufgenommen, 21.02.18, 17:19</w:t>
      </w:r>
    </w:p>
    <w:p w14:paraId="6513DDDD" w14:textId="2B3B4764" w:rsidR="00FC72AF" w:rsidRPr="0002649B" w:rsidRDefault="00FC72AF" w:rsidP="0002649B">
      <w:pPr>
        <w:pStyle w:val="berschrift2"/>
      </w:pPr>
      <w:bookmarkStart w:id="72" w:name="_Toc507170372"/>
      <w:r w:rsidRPr="0002649B">
        <w:lastRenderedPageBreak/>
        <w:t>Reisezentren API</w:t>
      </w:r>
      <w:bookmarkEnd w:id="72"/>
    </w:p>
    <w:p w14:paraId="46334F83"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Die Reisezentren API stellt Daten über die Reisezentren in Deutschlands Bahnhöfen zu Verfügung.</w:t>
      </w:r>
    </w:p>
    <w:p w14:paraId="397E2178"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Hier existieren vier Möglichkeiten der Abfrage der Daten. Zunächst können, wie auch bei </w:t>
      </w:r>
      <w:proofErr w:type="gramStart"/>
      <w:r w:rsidRPr="00BD2E47">
        <w:rPr>
          <w:rFonts w:asciiTheme="minorHAnsi" w:hAnsiTheme="minorHAnsi" w:cstheme="minorHAnsi"/>
        </w:rPr>
        <w:t>den</w:t>
      </w:r>
      <w:proofErr w:type="gramEnd"/>
      <w:r w:rsidRPr="00BD2E47">
        <w:rPr>
          <w:rFonts w:asciiTheme="minorHAnsi" w:hAnsiTheme="minorHAnsi" w:cstheme="minorHAnsi"/>
        </w:rPr>
        <w:t xml:space="preserve"> vorhergegangen APIs die Daten aller Reisezentren abgefragt werden. Das </w:t>
      </w:r>
      <w:proofErr w:type="gramStart"/>
      <w:r w:rsidRPr="00BD2E47">
        <w:rPr>
          <w:rFonts w:asciiTheme="minorHAnsi" w:hAnsiTheme="minorHAnsi" w:cstheme="minorHAnsi"/>
        </w:rPr>
        <w:t>zurückkommenden</w:t>
      </w:r>
      <w:proofErr w:type="gramEnd"/>
      <w:r w:rsidRPr="00BD2E47">
        <w:rPr>
          <w:rFonts w:asciiTheme="minorHAnsi" w:hAnsiTheme="minorHAnsi" w:cstheme="minorHAnsi"/>
        </w:rPr>
        <w:t xml:space="preserve"> Datenpaket enthält den Namen, die Adresse und die Öffnungszeiten. Des Weiteren existiert die Möglichkeit, über eine Station ID die dazugehörigen Reisezentren zu finden. Diese korreliert jedoch nicht mit dem ID-Feld „</w:t>
      </w:r>
      <w:proofErr w:type="spellStart"/>
      <w:r w:rsidRPr="00BD2E47">
        <w:rPr>
          <w:rFonts w:asciiTheme="minorHAnsi" w:hAnsiTheme="minorHAnsi" w:cstheme="minorHAnsi"/>
        </w:rPr>
        <w:t>number</w:t>
      </w:r>
      <w:proofErr w:type="spellEnd"/>
      <w:r w:rsidRPr="00BD2E47">
        <w:rPr>
          <w:rFonts w:asciiTheme="minorHAnsi" w:hAnsiTheme="minorHAnsi" w:cstheme="minorHAnsi"/>
        </w:rPr>
        <w:t xml:space="preserve">“ des </w:t>
      </w:r>
      <w:proofErr w:type="spellStart"/>
      <w:r w:rsidRPr="00BD2E47">
        <w:rPr>
          <w:rFonts w:asciiTheme="minorHAnsi" w:hAnsiTheme="minorHAnsi" w:cstheme="minorHAnsi"/>
        </w:rPr>
        <w:t>StaDa</w:t>
      </w:r>
      <w:proofErr w:type="spellEnd"/>
      <w:r w:rsidRPr="00BD2E47">
        <w:rPr>
          <w:rFonts w:asciiTheme="minorHAnsi" w:hAnsiTheme="minorHAnsi" w:cstheme="minorHAnsi"/>
        </w:rPr>
        <w:t>-Response-Bodys, das von den anderen APIs zur Identifikation der Station genutzt wird. Welche ID die Reisezentren API hier verlangt, konnten wir nicht in Erfahrung bringen, weshalb wir die Möglichkeit nutzen, das zugehörige Reisezentrum über die Koordinaten dem entsprechenden Bahnhof zuzuordnen, um in der Detailansicht des aktuell ausgewählten Bahnhofs die Öffnungszeiten des Reisecenters anzeigen zu lassen.</w:t>
      </w:r>
    </w:p>
    <w:p w14:paraId="36D6BA02" w14:textId="77777777" w:rsidR="00FC72AF" w:rsidRPr="00BD2E47" w:rsidRDefault="00FC72AF" w:rsidP="00FC72AF">
      <w:pPr>
        <w:keepNext/>
        <w:spacing w:line="276" w:lineRule="auto"/>
        <w:rPr>
          <w:rFonts w:asciiTheme="minorHAnsi" w:hAnsiTheme="minorHAnsi" w:cstheme="minorHAnsi"/>
        </w:rPr>
      </w:pPr>
      <w:r w:rsidRPr="00BD2E47">
        <w:rPr>
          <w:rFonts w:asciiTheme="minorHAnsi" w:hAnsiTheme="minorHAnsi" w:cstheme="minorHAnsi"/>
          <w:noProof/>
          <w:lang w:val="en-US"/>
        </w:rPr>
        <w:drawing>
          <wp:inline distT="0" distB="0" distL="0" distR="0" wp14:anchorId="670D8ED0" wp14:editId="0E2CA705">
            <wp:extent cx="6179820" cy="101346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3470" b="17607"/>
                    <a:stretch/>
                  </pic:blipFill>
                  <pic:spPr bwMode="auto">
                    <a:xfrm>
                      <a:off x="0" y="0"/>
                      <a:ext cx="6188710" cy="1014918"/>
                    </a:xfrm>
                    <a:prstGeom prst="rect">
                      <a:avLst/>
                    </a:prstGeom>
                    <a:ln>
                      <a:noFill/>
                    </a:ln>
                    <a:extLst>
                      <a:ext uri="{53640926-AAD7-44D8-BBD7-CCE9431645EC}">
                        <a14:shadowObscured xmlns:a14="http://schemas.microsoft.com/office/drawing/2010/main"/>
                      </a:ext>
                    </a:extLst>
                  </pic:spPr>
                </pic:pic>
              </a:graphicData>
            </a:graphic>
          </wp:inline>
        </w:drawing>
      </w:r>
    </w:p>
    <w:p w14:paraId="66AAA827" w14:textId="77777777" w:rsidR="00FC72AF" w:rsidRPr="00C35B59" w:rsidRDefault="00FC72AF" w:rsidP="00C35B59">
      <w:pPr>
        <w:pStyle w:val="Beschriftung"/>
        <w:spacing w:line="276" w:lineRule="auto"/>
        <w:jc w:val="left"/>
        <w:rPr>
          <w:rStyle w:val="SchwacheHervorhebung"/>
        </w:rPr>
      </w:pPr>
      <w:r w:rsidRPr="00C35B59">
        <w:rPr>
          <w:rStyle w:val="SchwacheHervorhebung"/>
        </w:rPr>
        <w:t xml:space="preserve">Abbildung </w:t>
      </w:r>
      <w:r w:rsidRPr="00C35B59">
        <w:rPr>
          <w:rStyle w:val="SchwacheHervorhebung"/>
        </w:rPr>
        <w:fldChar w:fldCharType="begin"/>
      </w:r>
      <w:r w:rsidRPr="00C35B59">
        <w:rPr>
          <w:rStyle w:val="SchwacheHervorhebung"/>
        </w:rPr>
        <w:instrText xml:space="preserve"> SEQ Abbildung \* ARABIC </w:instrText>
      </w:r>
      <w:r w:rsidRPr="00C35B59">
        <w:rPr>
          <w:rStyle w:val="SchwacheHervorhebung"/>
        </w:rPr>
        <w:fldChar w:fldCharType="separate"/>
      </w:r>
      <w:r w:rsidR="0022788E">
        <w:rPr>
          <w:rStyle w:val="SchwacheHervorhebung"/>
          <w:noProof/>
        </w:rPr>
        <w:t>6</w:t>
      </w:r>
      <w:r w:rsidRPr="00C35B59">
        <w:rPr>
          <w:rStyle w:val="SchwacheHervorhebung"/>
        </w:rPr>
        <w:fldChar w:fldCharType="end"/>
      </w:r>
      <w:r w:rsidRPr="00C35B59">
        <w:rPr>
          <w:rStyle w:val="SchwacheHervorhebung"/>
        </w:rPr>
        <w:t>: Screenshot der API Konsole der Reisezentren API mit den zur Verfügung stehenden Möglichkeiten zur Abfrage, Quelle: selbst aufgenommen, 21.02.18, 17:33</w:t>
      </w:r>
    </w:p>
    <w:p w14:paraId="3C01E0AC" w14:textId="77777777" w:rsidR="00FC72AF" w:rsidRPr="00BD2E47" w:rsidRDefault="00FC72AF" w:rsidP="00FC72AF">
      <w:pPr>
        <w:spacing w:line="276" w:lineRule="auto"/>
        <w:rPr>
          <w:rFonts w:asciiTheme="minorHAnsi" w:hAnsiTheme="minorHAnsi" w:cstheme="minorHAnsi"/>
        </w:rPr>
      </w:pPr>
    </w:p>
    <w:p w14:paraId="2F14EDAB" w14:textId="2C3CA8B6" w:rsidR="00FC72AF" w:rsidRPr="0002649B" w:rsidRDefault="00FC72AF" w:rsidP="0002649B">
      <w:pPr>
        <w:pStyle w:val="berschrift1"/>
      </w:pPr>
      <w:bookmarkStart w:id="73" w:name="_Toc507170373"/>
      <w:r w:rsidRPr="0002649B">
        <w:t>Implementierung</w:t>
      </w:r>
      <w:bookmarkEnd w:id="73"/>
    </w:p>
    <w:p w14:paraId="50EE8207" w14:textId="60B192A2" w:rsidR="00FC72AF" w:rsidRPr="000330CC" w:rsidRDefault="00FC72AF" w:rsidP="0002649B">
      <w:pPr>
        <w:pStyle w:val="berschrift2"/>
        <w:rPr>
          <w:lang w:val="de-DE"/>
        </w:rPr>
      </w:pPr>
      <w:bookmarkStart w:id="74" w:name="_Toc507170374"/>
      <w:r w:rsidRPr="000330CC">
        <w:rPr>
          <w:lang w:val="de-DE"/>
        </w:rPr>
        <w:t>Verwendete Entwicklungsumgebung</w:t>
      </w:r>
      <w:bookmarkEnd w:id="74"/>
    </w:p>
    <w:p w14:paraId="68FF1644"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Wir nutzen vorrangig nicht den in der Vorlesung verwendeten Editor Sublime Text, sondern die Entwicklungsumgebungen </w:t>
      </w:r>
      <w:proofErr w:type="spellStart"/>
      <w:r w:rsidRPr="00BD2E47">
        <w:rPr>
          <w:rFonts w:asciiTheme="minorHAnsi" w:hAnsiTheme="minorHAnsi" w:cstheme="minorHAnsi"/>
        </w:rPr>
        <w:t>WebStorm</w:t>
      </w:r>
      <w:proofErr w:type="spellEnd"/>
      <w:r w:rsidRPr="00BD2E47">
        <w:rPr>
          <w:rFonts w:asciiTheme="minorHAnsi" w:hAnsiTheme="minorHAnsi" w:cstheme="minorHAnsi"/>
        </w:rPr>
        <w:t xml:space="preserve"> und </w:t>
      </w:r>
      <w:proofErr w:type="spellStart"/>
      <w:r w:rsidRPr="00BD2E47">
        <w:rPr>
          <w:rFonts w:asciiTheme="minorHAnsi" w:hAnsiTheme="minorHAnsi" w:cstheme="minorHAnsi"/>
        </w:rPr>
        <w:t>phpStorm</w:t>
      </w:r>
      <w:proofErr w:type="spellEnd"/>
      <w:r w:rsidRPr="00BD2E47">
        <w:rPr>
          <w:rFonts w:asciiTheme="minorHAnsi" w:hAnsiTheme="minorHAnsi" w:cstheme="minorHAnsi"/>
        </w:rPr>
        <w:t xml:space="preserve"> der Firma </w:t>
      </w:r>
      <w:proofErr w:type="spellStart"/>
      <w:r w:rsidRPr="00BD2E47">
        <w:rPr>
          <w:rFonts w:asciiTheme="minorHAnsi" w:hAnsiTheme="minorHAnsi" w:cstheme="minorHAnsi"/>
        </w:rPr>
        <w:t>JetBrains</w:t>
      </w:r>
      <w:proofErr w:type="spellEnd"/>
      <w:r w:rsidRPr="00BD2E47">
        <w:rPr>
          <w:rFonts w:asciiTheme="minorHAnsi" w:hAnsiTheme="minorHAnsi" w:cstheme="minorHAnsi"/>
        </w:rPr>
        <w:t xml:space="preserve">. Sie sind für Studenten kostenlos nutzbar. Sie bieten vorinstallierte Bibliotheken für die Entwicklung mit </w:t>
      </w:r>
      <w:proofErr w:type="spellStart"/>
      <w:r w:rsidRPr="00BD2E47">
        <w:rPr>
          <w:rFonts w:asciiTheme="minorHAnsi" w:hAnsiTheme="minorHAnsi" w:cstheme="minorHAnsi"/>
        </w:rPr>
        <w:t>Ionic</w:t>
      </w:r>
      <w:proofErr w:type="spellEnd"/>
      <w:r w:rsidRPr="00BD2E47">
        <w:rPr>
          <w:rFonts w:asciiTheme="minorHAnsi" w:hAnsiTheme="minorHAnsi" w:cstheme="minorHAnsi"/>
        </w:rPr>
        <w:t xml:space="preserve"> und verfügen außerdem über ein integriertes Kommandozeilen-Interface, mit dessen Hilfe sich direkt im Codefenster Konsolenbefehle ausführen lassen. Des Weiteren ist ein durch die Verwendung der genannten IDEs entstehender Vorteil, dass die Entwicklungsumgebungen über eine unserer Meinung nach gut konzipierte Code-Vervollständigung verfügen, die den Workflow vereinfacht. Außerdem existieren viele sehr nützliche Shortcuts für Dateinavigation und Codebearbeitung.</w:t>
      </w:r>
    </w:p>
    <w:p w14:paraId="1D0612BC"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Zusätzlich installiert worden ist natürlich das eigentliche </w:t>
      </w:r>
      <w:proofErr w:type="spellStart"/>
      <w:r w:rsidRPr="00BD2E47">
        <w:rPr>
          <w:rFonts w:asciiTheme="minorHAnsi" w:hAnsiTheme="minorHAnsi" w:cstheme="minorHAnsi"/>
        </w:rPr>
        <w:t>Ionic</w:t>
      </w:r>
      <w:proofErr w:type="spellEnd"/>
      <w:r w:rsidRPr="00BD2E47">
        <w:rPr>
          <w:rFonts w:asciiTheme="minorHAnsi" w:hAnsiTheme="minorHAnsi" w:cstheme="minorHAnsi"/>
        </w:rPr>
        <w:t xml:space="preserve"> Framework und Android Studio inklusive der nötigen SDKs zum Testen.</w:t>
      </w:r>
    </w:p>
    <w:p w14:paraId="0D097C95" w14:textId="77777777" w:rsidR="00FC72AF" w:rsidRPr="00BD2E47" w:rsidRDefault="00FC72AF" w:rsidP="00FC72AF">
      <w:pPr>
        <w:keepNext/>
        <w:spacing w:line="276" w:lineRule="auto"/>
        <w:rPr>
          <w:rFonts w:asciiTheme="minorHAnsi" w:hAnsiTheme="minorHAnsi" w:cstheme="minorHAnsi"/>
        </w:rPr>
      </w:pPr>
      <w:r w:rsidRPr="00BD2E47">
        <w:rPr>
          <w:rFonts w:asciiTheme="minorHAnsi" w:hAnsiTheme="minorHAnsi" w:cstheme="minorHAnsi"/>
          <w:noProof/>
          <w:lang w:val="en-US"/>
        </w:rPr>
        <w:lastRenderedPageBreak/>
        <w:drawing>
          <wp:inline distT="0" distB="0" distL="0" distR="0" wp14:anchorId="62101C0B" wp14:editId="1F10B8CD">
            <wp:extent cx="5972810" cy="3210560"/>
            <wp:effectExtent l="0" t="0" r="889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3210560"/>
                    </a:xfrm>
                    <a:prstGeom prst="rect">
                      <a:avLst/>
                    </a:prstGeom>
                  </pic:spPr>
                </pic:pic>
              </a:graphicData>
            </a:graphic>
          </wp:inline>
        </w:drawing>
      </w:r>
    </w:p>
    <w:p w14:paraId="3FFD2224" w14:textId="77777777" w:rsidR="00FC72AF" w:rsidRPr="00C35B59" w:rsidRDefault="00FC72AF" w:rsidP="00C35B59">
      <w:pPr>
        <w:pStyle w:val="Beschriftung"/>
        <w:spacing w:line="276" w:lineRule="auto"/>
        <w:jc w:val="left"/>
        <w:rPr>
          <w:rStyle w:val="SchwacheHervorhebung"/>
        </w:rPr>
      </w:pPr>
      <w:r w:rsidRPr="00C35B59">
        <w:rPr>
          <w:rStyle w:val="SchwacheHervorhebung"/>
        </w:rPr>
        <w:t xml:space="preserve">Abbildung </w:t>
      </w:r>
      <w:r w:rsidRPr="00C35B59">
        <w:rPr>
          <w:rStyle w:val="SchwacheHervorhebung"/>
        </w:rPr>
        <w:fldChar w:fldCharType="begin"/>
      </w:r>
      <w:r w:rsidRPr="00C35B59">
        <w:rPr>
          <w:rStyle w:val="SchwacheHervorhebung"/>
        </w:rPr>
        <w:instrText xml:space="preserve"> SEQ Abbildung \* ARABIC </w:instrText>
      </w:r>
      <w:r w:rsidRPr="00C35B59">
        <w:rPr>
          <w:rStyle w:val="SchwacheHervorhebung"/>
        </w:rPr>
        <w:fldChar w:fldCharType="separate"/>
      </w:r>
      <w:r w:rsidR="0022788E">
        <w:rPr>
          <w:rStyle w:val="SchwacheHervorhebung"/>
          <w:noProof/>
        </w:rPr>
        <w:t>7</w:t>
      </w:r>
      <w:r w:rsidRPr="00C35B59">
        <w:rPr>
          <w:rStyle w:val="SchwacheHervorhebung"/>
        </w:rPr>
        <w:fldChar w:fldCharType="end"/>
      </w:r>
      <w:r w:rsidRPr="00C35B59">
        <w:rPr>
          <w:rStyle w:val="SchwacheHervorhebung"/>
        </w:rPr>
        <w:t xml:space="preserve">: Screenshot der </w:t>
      </w:r>
      <w:proofErr w:type="spellStart"/>
      <w:r w:rsidRPr="00C35B59">
        <w:rPr>
          <w:rStyle w:val="SchwacheHervorhebung"/>
        </w:rPr>
        <w:t>WebStorm</w:t>
      </w:r>
      <w:proofErr w:type="spellEnd"/>
      <w:r w:rsidRPr="00C35B59">
        <w:rPr>
          <w:rStyle w:val="SchwacheHervorhebung"/>
        </w:rPr>
        <w:t xml:space="preserve"> Entwicklungsumgebung, Quelle: selbst aufgenommen, 23.02.18, 16:20</w:t>
      </w:r>
    </w:p>
    <w:p w14:paraId="6D1399E4" w14:textId="77777777" w:rsidR="00FC72AF" w:rsidRPr="00BD2E47" w:rsidRDefault="00FC72AF" w:rsidP="00FC72AF">
      <w:pPr>
        <w:spacing w:line="276" w:lineRule="auto"/>
        <w:rPr>
          <w:rFonts w:asciiTheme="minorHAnsi" w:hAnsiTheme="minorHAnsi" w:cstheme="minorHAnsi"/>
          <w:b/>
        </w:rPr>
      </w:pPr>
    </w:p>
    <w:p w14:paraId="24039F5D" w14:textId="45DBDDDC" w:rsidR="00FC72AF" w:rsidRPr="0002649B" w:rsidRDefault="00FC72AF" w:rsidP="0002649B">
      <w:pPr>
        <w:pStyle w:val="berschrift2"/>
      </w:pPr>
      <w:bookmarkStart w:id="75" w:name="_Toc507170375"/>
      <w:r w:rsidRPr="0002649B">
        <w:rPr>
          <w:lang w:val="de-DE"/>
        </w:rPr>
        <w:t>Nutzung</w:t>
      </w:r>
      <w:r w:rsidRPr="0002649B">
        <w:t xml:space="preserve"> der Google Maps API</w:t>
      </w:r>
      <w:bookmarkEnd w:id="75"/>
    </w:p>
    <w:p w14:paraId="3A057D0A"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Eine Google </w:t>
      </w:r>
      <w:proofErr w:type="spellStart"/>
      <w:r w:rsidRPr="00BD2E47">
        <w:rPr>
          <w:rFonts w:asciiTheme="minorHAnsi" w:hAnsiTheme="minorHAnsi" w:cstheme="minorHAnsi"/>
        </w:rPr>
        <w:t>Maps</w:t>
      </w:r>
      <w:proofErr w:type="spellEnd"/>
      <w:r w:rsidRPr="00BD2E47">
        <w:rPr>
          <w:rFonts w:asciiTheme="minorHAnsi" w:hAnsiTheme="minorHAnsi" w:cstheme="minorHAnsi"/>
        </w:rPr>
        <w:t xml:space="preserve"> Karte wird an zwei Stellen unserer App verwendet. </w:t>
      </w:r>
    </w:p>
    <w:p w14:paraId="7F9AC2B1" w14:textId="77777777" w:rsidR="00FC72AF" w:rsidRPr="00BD2E47" w:rsidRDefault="00FC72AF" w:rsidP="00FC72AF">
      <w:pPr>
        <w:spacing w:line="276" w:lineRule="auto"/>
        <w:rPr>
          <w:rFonts w:asciiTheme="minorHAnsi" w:hAnsiTheme="minorHAnsi" w:cstheme="minorHAnsi"/>
        </w:rPr>
      </w:pPr>
      <w:commentRangeStart w:id="76"/>
      <w:r w:rsidRPr="00BD2E47">
        <w:rPr>
          <w:rFonts w:asciiTheme="minorHAnsi" w:hAnsiTheme="minorHAnsi" w:cstheme="minorHAnsi"/>
        </w:rPr>
        <w:t xml:space="preserve">Zum einen </w:t>
      </w:r>
      <w:commentRangeEnd w:id="76"/>
      <w:r w:rsidRPr="00BD2E47">
        <w:rPr>
          <w:rStyle w:val="Kommentarzeichen"/>
          <w:rFonts w:asciiTheme="minorHAnsi" w:hAnsiTheme="minorHAnsi" w:cstheme="minorHAnsi"/>
        </w:rPr>
        <w:commentReference w:id="76"/>
      </w:r>
      <w:r w:rsidRPr="00BD2E47">
        <w:rPr>
          <w:rFonts w:asciiTheme="minorHAnsi" w:hAnsiTheme="minorHAnsi" w:cstheme="minorHAnsi"/>
        </w:rPr>
        <w:t xml:space="preserve">stellt sie die Hauptkomponente der Home Page dar, über die man Stationen findet und auswählt. </w:t>
      </w:r>
    </w:p>
    <w:p w14:paraId="6F2C0D3D"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Die Methode zum Finden nahegelegener Stationen macht sich die sogenannten „</w:t>
      </w:r>
      <w:proofErr w:type="spellStart"/>
      <w:r w:rsidRPr="00BD2E47">
        <w:rPr>
          <w:rFonts w:asciiTheme="minorHAnsi" w:hAnsiTheme="minorHAnsi" w:cstheme="minorHAnsi"/>
        </w:rPr>
        <w:t>Bounds</w:t>
      </w:r>
      <w:proofErr w:type="spellEnd"/>
      <w:r w:rsidRPr="00BD2E47">
        <w:rPr>
          <w:rFonts w:asciiTheme="minorHAnsi" w:hAnsiTheme="minorHAnsi" w:cstheme="minorHAnsi"/>
        </w:rPr>
        <w:t xml:space="preserve">“ </w:t>
      </w:r>
      <w:ins w:id="77" w:author="ngs" w:date="2018-02-15T18:11:00Z">
        <w:r w:rsidRPr="00BD2E47">
          <w:rPr>
            <w:rStyle w:val="Funotenzeichen"/>
            <w:rFonts w:asciiTheme="minorHAnsi" w:hAnsiTheme="minorHAnsi" w:cstheme="minorHAnsi"/>
          </w:rPr>
          <w:footnoteReference w:id="24"/>
        </w:r>
      </w:ins>
      <w:r w:rsidRPr="00BD2E47">
        <w:rPr>
          <w:rFonts w:asciiTheme="minorHAnsi" w:hAnsiTheme="minorHAnsi" w:cstheme="minorHAnsi"/>
        </w:rPr>
        <w:t xml:space="preserve"> zunutze. Diese stellen je ein </w:t>
      </w:r>
      <w:proofErr w:type="spellStart"/>
      <w:r w:rsidRPr="00BD2E47">
        <w:rPr>
          <w:rFonts w:asciiTheme="minorHAnsi" w:hAnsiTheme="minorHAnsi" w:cstheme="minorHAnsi"/>
        </w:rPr>
        <w:t>LatLng</w:t>
      </w:r>
      <w:proofErr w:type="spellEnd"/>
      <w:r w:rsidRPr="00BD2E47">
        <w:rPr>
          <w:rFonts w:asciiTheme="minorHAnsi" w:hAnsiTheme="minorHAnsi" w:cstheme="minorHAnsi"/>
        </w:rPr>
        <w:t>-Objekt für die Nordost- und eines für die Südwestecke des derzeitigen Kartenausschnittes zur Verfügung. Diese Koordinaten werden dann einzeln mit den Stationskoordinaten verglichen, um so diejenigen Stationen herauszufiltern, die sich im betreffenden Ausschnitt befinden. Für jede der gefundenen Stationen wird ein Marker gesetzt. Eventuell vorher vorhandene Marker werden entfernt. Dies ist besonders wichtig für den Fall, dass der Kartenausschnitt nach der letzten Suche verkleinert wurde und die neue Suche demnach nicht auf alle derzeit gesetzten Marker zutrifft. Bei dieser Art, Stationen zu suchen, wird der Kartenausschnitt ausschließlich durch den Nutzer manipuliert.</w:t>
      </w:r>
    </w:p>
    <w:p w14:paraId="0804D0A1"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Über das Suchfeld lässt sich gezielt eine Station ihrem Namen nach auswählen. Nach Klick auf diese Station wird ein Marker für sie hinzugefügt. In diesem Fall wird nur ein Marker entfernt, der sich unter Umständen bereits auf ebendieser Stelle befindet, um Duplikate zu vermeiden. Die restlichen Marker werden an ihrem Ort belassen. Des Weiteren wird die Karte bei gleichbleibendem Zoom auf den gewählten Bahnhof zentriert. Das entsprechende Detailfenster wird eingeblendet. Google </w:t>
      </w:r>
      <w:proofErr w:type="spellStart"/>
      <w:r w:rsidRPr="00BD2E47">
        <w:rPr>
          <w:rFonts w:asciiTheme="minorHAnsi" w:hAnsiTheme="minorHAnsi" w:cstheme="minorHAnsi"/>
        </w:rPr>
        <w:t>Maps</w:t>
      </w:r>
      <w:proofErr w:type="spellEnd"/>
      <w:r w:rsidRPr="00BD2E47">
        <w:rPr>
          <w:rFonts w:asciiTheme="minorHAnsi" w:hAnsiTheme="minorHAnsi" w:cstheme="minorHAnsi"/>
        </w:rPr>
        <w:t xml:space="preserve"> stellt eine Pan-</w:t>
      </w:r>
      <w:proofErr w:type="spellStart"/>
      <w:r w:rsidRPr="00BD2E47">
        <w:rPr>
          <w:rFonts w:asciiTheme="minorHAnsi" w:hAnsiTheme="minorHAnsi" w:cstheme="minorHAnsi"/>
        </w:rPr>
        <w:t>By</w:t>
      </w:r>
      <w:proofErr w:type="spellEnd"/>
      <w:r w:rsidRPr="00BD2E47">
        <w:rPr>
          <w:rFonts w:asciiTheme="minorHAnsi" w:hAnsiTheme="minorHAnsi" w:cstheme="minorHAnsi"/>
        </w:rPr>
        <w:t>-Methode zur Verfügung, mithilfe derer die Karte dann nach oben verschoben wird, damit sich auch nach Öffnen des Detailfensters der neu gesetzte Marker im sichtbaren Kartenausschnitt befindet.</w:t>
      </w:r>
    </w:p>
    <w:p w14:paraId="3BC46085"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lastRenderedPageBreak/>
        <w:t xml:space="preserve">Der zweite Verwendungsort einer Google </w:t>
      </w:r>
      <w:proofErr w:type="spellStart"/>
      <w:r w:rsidRPr="00BD2E47">
        <w:rPr>
          <w:rFonts w:asciiTheme="minorHAnsi" w:hAnsiTheme="minorHAnsi" w:cstheme="minorHAnsi"/>
        </w:rPr>
        <w:t>Maps</w:t>
      </w:r>
      <w:proofErr w:type="spellEnd"/>
      <w:r w:rsidRPr="00BD2E47">
        <w:rPr>
          <w:rFonts w:asciiTheme="minorHAnsi" w:hAnsiTheme="minorHAnsi" w:cstheme="minorHAnsi"/>
        </w:rPr>
        <w:t xml:space="preserve"> Karte ist die </w:t>
      </w:r>
      <w:proofErr w:type="spellStart"/>
      <w:r w:rsidRPr="00BD2E47">
        <w:rPr>
          <w:rFonts w:asciiTheme="minorHAnsi" w:hAnsiTheme="minorHAnsi" w:cstheme="minorHAnsi"/>
        </w:rPr>
        <w:t>Fasta</w:t>
      </w:r>
      <w:proofErr w:type="spellEnd"/>
      <w:r w:rsidRPr="00BD2E47">
        <w:rPr>
          <w:rFonts w:asciiTheme="minorHAnsi" w:hAnsiTheme="minorHAnsi" w:cstheme="minorHAnsi"/>
        </w:rPr>
        <w:t xml:space="preserve"> Page. Hier wird die Karte auf den aktuellen Bahnhof zentriert geöffnet und zeigt die für diesen vorhandenen Aufzüge und Rolltreppen. Dabei werden die beiden Anlagentypen jeweils mit spezifischen Markern gekennzeichnet. Dem Nutzer wird so auf den ersten Blick deutlich, um was für eine Anlage es sich handelt und ob sie derzeit genutzt werden kann. Hierbei nutzen wir die von der API zur Verfügung gestellte Funktion, eine benutzerdefinierte Grafik als </w:t>
      </w:r>
      <w:proofErr w:type="spellStart"/>
      <w:r w:rsidRPr="00BD2E47">
        <w:rPr>
          <w:rFonts w:asciiTheme="minorHAnsi" w:hAnsiTheme="minorHAnsi" w:cstheme="minorHAnsi"/>
        </w:rPr>
        <w:t>Markericon</w:t>
      </w:r>
      <w:proofErr w:type="spellEnd"/>
      <w:r w:rsidRPr="00BD2E47">
        <w:rPr>
          <w:rFonts w:asciiTheme="minorHAnsi" w:hAnsiTheme="minorHAnsi" w:cstheme="minorHAnsi"/>
        </w:rPr>
        <w:t xml:space="preserve"> zu verwenden. Je nach Anlage wird dann dynamisch über den Dateinamen der Grafik der passende Marker für jede Anlage hinzugefügt. Auch die Größe der Icons lässt sich individuell einstellen. So ist das </w:t>
      </w:r>
      <w:proofErr w:type="spellStart"/>
      <w:r w:rsidRPr="00BD2E47">
        <w:rPr>
          <w:rFonts w:asciiTheme="minorHAnsi" w:hAnsiTheme="minorHAnsi" w:cstheme="minorHAnsi"/>
        </w:rPr>
        <w:t>Markericon</w:t>
      </w:r>
      <w:proofErr w:type="spellEnd"/>
      <w:r w:rsidRPr="00BD2E47">
        <w:rPr>
          <w:rFonts w:asciiTheme="minorHAnsi" w:hAnsiTheme="minorHAnsi" w:cstheme="minorHAnsi"/>
        </w:rPr>
        <w:t xml:space="preserve"> beim Anzeigen eines Parkplatzes etwas größer abgebildet, da es zu diesem Zeitpunkt die einzige Information auf der Karte ist und dem Nutzer so schneller ins Auge fällt.</w:t>
      </w:r>
    </w:p>
    <w:p w14:paraId="77B79259" w14:textId="0EF8C4AD" w:rsidR="00FC72AF" w:rsidRPr="0002649B" w:rsidRDefault="00FC72AF" w:rsidP="0002649B">
      <w:pPr>
        <w:pStyle w:val="berschrift2"/>
      </w:pPr>
      <w:bookmarkStart w:id="79" w:name="_Toc507170376"/>
      <w:r w:rsidRPr="000330CC">
        <w:rPr>
          <w:lang w:val="de-DE"/>
        </w:rPr>
        <w:t>Grundfunktionen</w:t>
      </w:r>
      <w:r w:rsidRPr="0002649B">
        <w:t xml:space="preserve"> der Home Page</w:t>
      </w:r>
      <w:bookmarkEnd w:id="79"/>
    </w:p>
    <w:p w14:paraId="58765DD6"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Nach dem erfolgreichen Abrufen der Stationsdaten war unser erstes Ziel, eine Station zu suchen und auf der Karte anzeigen zu lassen. Die eventbasierte Funktionalität des </w:t>
      </w:r>
      <w:proofErr w:type="spellStart"/>
      <w:r w:rsidRPr="00BD2E47">
        <w:rPr>
          <w:rFonts w:asciiTheme="minorHAnsi" w:hAnsiTheme="minorHAnsi" w:cstheme="minorHAnsi"/>
        </w:rPr>
        <w:t>Ionic</w:t>
      </w:r>
      <w:proofErr w:type="spellEnd"/>
      <w:r w:rsidRPr="00BD2E47">
        <w:rPr>
          <w:rFonts w:asciiTheme="minorHAnsi" w:hAnsiTheme="minorHAnsi" w:cstheme="minorHAnsi"/>
        </w:rPr>
        <w:t xml:space="preserve">-Suchfeldes </w:t>
      </w:r>
      <w:commentRangeStart w:id="80"/>
      <w:r w:rsidRPr="00BD2E47">
        <w:rPr>
          <w:rFonts w:asciiTheme="minorHAnsi" w:hAnsiTheme="minorHAnsi" w:cstheme="minorHAnsi"/>
        </w:rPr>
        <w:t xml:space="preserve">. </w:t>
      </w:r>
      <w:commentRangeEnd w:id="80"/>
      <w:r w:rsidRPr="00BD2E47">
        <w:rPr>
          <w:rStyle w:val="Kommentarzeichen"/>
          <w:rFonts w:asciiTheme="minorHAnsi" w:hAnsiTheme="minorHAnsi" w:cstheme="minorHAnsi"/>
        </w:rPr>
        <w:commentReference w:id="80"/>
      </w:r>
      <w:r w:rsidRPr="00BD2E47">
        <w:rPr>
          <w:rFonts w:asciiTheme="minorHAnsi" w:hAnsiTheme="minorHAnsi" w:cstheme="minorHAnsi"/>
        </w:rPr>
        <w:t>Darunter wird eine Liste „</w:t>
      </w:r>
      <w:proofErr w:type="spellStart"/>
      <w:r w:rsidRPr="00BD2E47">
        <w:rPr>
          <w:rFonts w:asciiTheme="minorHAnsi" w:hAnsiTheme="minorHAnsi" w:cstheme="minorHAnsi"/>
        </w:rPr>
        <w:t>filteredStations</w:t>
      </w:r>
      <w:proofErr w:type="spellEnd"/>
      <w:r w:rsidRPr="00BD2E47">
        <w:rPr>
          <w:rFonts w:asciiTheme="minorHAnsi" w:hAnsiTheme="minorHAnsi" w:cstheme="minorHAnsi"/>
        </w:rPr>
        <w:t xml:space="preserve">“ angezeigt, die den Inhalt eines zusätzlichen Arrays aller Stationsnamen ausgibt. Die Wahl, zum Hauptarray mit allen Stationsdaten noch ein zusätzliches zu speichern, welches nur die Namen enthält, trafen wir aus zwei Gründen: Die Stationen müssen bei jeder Veränderung des Suchfeldinhaltes neu gefiltert werden. Demnach ist es notwendig, dass ein Array zu jedem Zeitpunkt alle Stationen enthält, um das Ergebnis bei verändertem Input zurücksetzen zu können, weshalb für die gefilterten Stationen ein zweites Feld gebraucht wird. Dieses entschieden wir nur mit den Namen der Stationen zu befüllen, nachdem wir zu dem Schluss gekommen waren, dass das wiederholte Filtern umso schneller geht, je weniger Daten das Array enthält. </w:t>
      </w:r>
    </w:p>
    <w:p w14:paraId="4FFABE2C"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Dem Nutzer wird die Möglichkeit geboten, Stationen als Favoriten zu markieren. Diese werden dann in einem dritten Array gespeichert, welches ebenfalls nur die Stationsnamen enthält. Um die Favoriten dauerhaft zu speichern, wird das Array im </w:t>
      </w:r>
      <w:proofErr w:type="spellStart"/>
      <w:r w:rsidRPr="00BD2E47">
        <w:rPr>
          <w:rFonts w:asciiTheme="minorHAnsi" w:hAnsiTheme="minorHAnsi" w:cstheme="minorHAnsi"/>
        </w:rPr>
        <w:t>Localstorage</w:t>
      </w:r>
      <w:proofErr w:type="spellEnd"/>
      <w:r w:rsidRPr="00BD2E47">
        <w:rPr>
          <w:rFonts w:asciiTheme="minorHAnsi" w:hAnsiTheme="minorHAnsi" w:cstheme="minorHAnsi"/>
        </w:rPr>
        <w:t xml:space="preserve"> des Geräts gesichert und bei jeder Änderung auch dort aktualisiert. Beim Starten der App wird es im Konstruktor der Home Page aus dem </w:t>
      </w:r>
      <w:proofErr w:type="spellStart"/>
      <w:r w:rsidRPr="00BD2E47">
        <w:rPr>
          <w:rFonts w:asciiTheme="minorHAnsi" w:hAnsiTheme="minorHAnsi" w:cstheme="minorHAnsi"/>
        </w:rPr>
        <w:t>Localstorage</w:t>
      </w:r>
      <w:proofErr w:type="spellEnd"/>
      <w:r w:rsidRPr="00BD2E47">
        <w:rPr>
          <w:rFonts w:asciiTheme="minorHAnsi" w:hAnsiTheme="minorHAnsi" w:cstheme="minorHAnsi"/>
        </w:rPr>
        <w:t xml:space="preserve"> geladen, falls ein entsprechender Eintrag vorhanden ist.</w:t>
      </w:r>
      <w:r w:rsidRPr="00BD2E47">
        <w:rPr>
          <w:rFonts w:asciiTheme="minorHAnsi" w:hAnsiTheme="minorHAnsi" w:cstheme="minorHAnsi"/>
        </w:rPr>
        <w:br/>
        <w:t xml:space="preserve">In der Ergebnisliste einer Stationssuche werden die Favoriten mit einem Herz gekennzeichnet. Mithilfe eines Knopfes in der oberen rechten Ecke der Karte lässt sich eine Liste der Favoriten anzeigen. Hierbei werden die Favoriten in das Stationsnamen-Array kopiert, da sich so die bereits vorhandenen Funktionen der App möglichst effektiv nutzen lassen. Zusätzlich wird die </w:t>
      </w:r>
      <w:proofErr w:type="spellStart"/>
      <w:r w:rsidRPr="00BD2E47">
        <w:rPr>
          <w:rFonts w:asciiTheme="minorHAnsi" w:hAnsiTheme="minorHAnsi" w:cstheme="minorHAnsi"/>
        </w:rPr>
        <w:t>Searchbar</w:t>
      </w:r>
      <w:proofErr w:type="spellEnd"/>
      <w:r w:rsidRPr="00BD2E47">
        <w:rPr>
          <w:rFonts w:asciiTheme="minorHAnsi" w:hAnsiTheme="minorHAnsi" w:cstheme="minorHAnsi"/>
        </w:rPr>
        <w:t xml:space="preserve"> verkleinert, um Platz für einen Knopf zu machen, der es erlaubt, die Favoriten wieder zu schließen. </w:t>
      </w:r>
    </w:p>
    <w:p w14:paraId="005E48DF" w14:textId="0F978E46" w:rsidR="00FC72AF" w:rsidRPr="0022788E" w:rsidRDefault="0022788E" w:rsidP="0022788E">
      <w:pPr>
        <w:spacing w:line="276" w:lineRule="auto"/>
        <w:rPr>
          <w:rStyle w:val="SchwacheHervorhebung"/>
          <w:rFonts w:asciiTheme="minorHAnsi" w:hAnsiTheme="minorHAnsi" w:cstheme="minorHAnsi"/>
          <w:i w:val="0"/>
          <w:iCs w:val="0"/>
          <w:color w:val="auto"/>
        </w:rPr>
      </w:pPr>
      <w:r w:rsidRPr="00BD2E47">
        <w:rPr>
          <w:rFonts w:asciiTheme="minorHAnsi" w:hAnsiTheme="minorHAnsi" w:cstheme="minorHAnsi"/>
          <w:noProof/>
          <w:lang w:val="en-US"/>
        </w:rPr>
        <w:lastRenderedPageBreak/>
        <w:drawing>
          <wp:anchor distT="0" distB="0" distL="114300" distR="114300" simplePos="0" relativeHeight="251658240" behindDoc="0" locked="0" layoutInCell="1" allowOverlap="1" wp14:anchorId="2A1425F6" wp14:editId="39EE5B50">
            <wp:simplePos x="0" y="0"/>
            <wp:positionH relativeFrom="column">
              <wp:posOffset>-24130</wp:posOffset>
            </wp:positionH>
            <wp:positionV relativeFrom="paragraph">
              <wp:posOffset>2047240</wp:posOffset>
            </wp:positionV>
            <wp:extent cx="4939030" cy="1057910"/>
            <wp:effectExtent l="0" t="0" r="0" b="889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939030" cy="1057910"/>
                    </a:xfrm>
                    <a:prstGeom prst="rect">
                      <a:avLst/>
                    </a:prstGeom>
                  </pic:spPr>
                </pic:pic>
              </a:graphicData>
            </a:graphic>
            <wp14:sizeRelH relativeFrom="margin">
              <wp14:pctWidth>0</wp14:pctWidth>
            </wp14:sizeRelH>
            <wp14:sizeRelV relativeFrom="margin">
              <wp14:pctHeight>0</wp14:pctHeight>
            </wp14:sizeRelV>
          </wp:anchor>
        </w:drawing>
      </w:r>
      <w:r w:rsidR="00FC72AF" w:rsidRPr="00BD2E47">
        <w:rPr>
          <w:rFonts w:asciiTheme="minorHAnsi" w:hAnsiTheme="minorHAnsi" w:cstheme="minorHAnsi"/>
        </w:rPr>
        <w:t xml:space="preserve">Die Auswahl einer bestimmten Station – nach einer Suche oder der Favoritenliste – ruft die Funktion </w:t>
      </w:r>
      <w:proofErr w:type="spellStart"/>
      <w:r w:rsidR="00FC72AF" w:rsidRPr="00BD2E47">
        <w:rPr>
          <w:rFonts w:asciiTheme="minorHAnsi" w:hAnsiTheme="minorHAnsi" w:cstheme="minorHAnsi"/>
        </w:rPr>
        <w:t>foundStation</w:t>
      </w:r>
      <w:proofErr w:type="spellEnd"/>
      <w:r w:rsidR="00FC72AF" w:rsidRPr="00BD2E47">
        <w:rPr>
          <w:rFonts w:asciiTheme="minorHAnsi" w:hAnsiTheme="minorHAnsi" w:cstheme="minorHAnsi"/>
        </w:rPr>
        <w:t xml:space="preserve"> auf. Die </w:t>
      </w:r>
      <w:proofErr w:type="spellStart"/>
      <w:r w:rsidR="00FC72AF" w:rsidRPr="00BD2E47">
        <w:rPr>
          <w:rFonts w:asciiTheme="minorHAnsi" w:hAnsiTheme="minorHAnsi" w:cstheme="minorHAnsi"/>
        </w:rPr>
        <w:t>Javascript</w:t>
      </w:r>
      <w:proofErr w:type="spellEnd"/>
      <w:r w:rsidR="00FC72AF" w:rsidRPr="00BD2E47">
        <w:rPr>
          <w:rFonts w:asciiTheme="minorHAnsi" w:hAnsiTheme="minorHAnsi" w:cstheme="minorHAnsi"/>
        </w:rPr>
        <w:t xml:space="preserve">-Funktion </w:t>
      </w:r>
      <w:proofErr w:type="gramStart"/>
      <w:r w:rsidR="00FC72AF" w:rsidRPr="00BD2E47">
        <w:rPr>
          <w:rFonts w:asciiTheme="minorHAnsi" w:hAnsiTheme="minorHAnsi" w:cstheme="minorHAnsi"/>
        </w:rPr>
        <w:t>find</w:t>
      </w:r>
      <w:proofErr w:type="gramEnd"/>
      <w:r w:rsidR="00FC72AF" w:rsidRPr="00BD2E47">
        <w:rPr>
          <w:rFonts w:asciiTheme="minorHAnsi" w:hAnsiTheme="minorHAnsi" w:cstheme="minorHAnsi"/>
        </w:rPr>
        <w:t xml:space="preserve"> erlaubt eine einfache Auswahl der aktuellen Station über deren Namen, welcher von der View übergeben wird. Zunächst wird ein Marker für die ausgewählte Station hinzugefügt. Bei dem Durchsehen der Daten, die die </w:t>
      </w:r>
      <w:proofErr w:type="spellStart"/>
      <w:r w:rsidR="00FC72AF" w:rsidRPr="00BD2E47">
        <w:rPr>
          <w:rFonts w:asciiTheme="minorHAnsi" w:hAnsiTheme="minorHAnsi" w:cstheme="minorHAnsi"/>
        </w:rPr>
        <w:t>Stada</w:t>
      </w:r>
      <w:proofErr w:type="spellEnd"/>
      <w:r w:rsidR="00FC72AF" w:rsidRPr="00BD2E47">
        <w:rPr>
          <w:rFonts w:asciiTheme="minorHAnsi" w:hAnsiTheme="minorHAnsi" w:cstheme="minorHAnsi"/>
        </w:rPr>
        <w:t>-API liefert, konnten wir jedoch zunächst keine Koordinaten finden, die hier zwingend benötigt werden, weshalb wir auf Reverse-</w:t>
      </w:r>
      <w:proofErr w:type="spellStart"/>
      <w:r w:rsidR="00FC72AF" w:rsidRPr="00BD2E47">
        <w:rPr>
          <w:rFonts w:asciiTheme="minorHAnsi" w:hAnsiTheme="minorHAnsi" w:cstheme="minorHAnsi"/>
        </w:rPr>
        <w:t>Geocoding</w:t>
      </w:r>
      <w:proofErr w:type="spellEnd"/>
      <w:r w:rsidR="00FC72AF" w:rsidRPr="00BD2E47">
        <w:rPr>
          <w:rFonts w:asciiTheme="minorHAnsi" w:hAnsiTheme="minorHAnsi" w:cstheme="minorHAnsi"/>
        </w:rPr>
        <w:t xml:space="preserve"> zurückgriffen. Dies erlaubt eine Gewinnung der Koordinaten aus der Bahnhofsadresse. Später haben wir tiefer geschachtelt in sogenannten </w:t>
      </w:r>
      <w:proofErr w:type="spellStart"/>
      <w:r w:rsidR="00FC72AF" w:rsidRPr="00BD2E47">
        <w:rPr>
          <w:rFonts w:asciiTheme="minorHAnsi" w:hAnsiTheme="minorHAnsi" w:cstheme="minorHAnsi"/>
        </w:rPr>
        <w:t>evaNumbers</w:t>
      </w:r>
      <w:proofErr w:type="spellEnd"/>
      <w:r w:rsidR="00FC72AF" w:rsidRPr="00BD2E47">
        <w:rPr>
          <w:rFonts w:asciiTheme="minorHAnsi" w:hAnsiTheme="minorHAnsi" w:cstheme="minorHAnsi"/>
        </w:rPr>
        <w:t xml:space="preserve"> des Datenpaketes doch noch Koordinaten der Bahnhöfe entdeckt und den Code dementsprechend angepasst. Teilweise gibt es für einen Bahnhof aber mehrere </w:t>
      </w:r>
      <w:proofErr w:type="spellStart"/>
      <w:r w:rsidR="00FC72AF" w:rsidRPr="00BD2E47">
        <w:rPr>
          <w:rFonts w:asciiTheme="minorHAnsi" w:hAnsiTheme="minorHAnsi" w:cstheme="minorHAnsi"/>
        </w:rPr>
        <w:t>evaNumbers</w:t>
      </w:r>
      <w:proofErr w:type="spellEnd"/>
      <w:r w:rsidR="00FC72AF" w:rsidRPr="00BD2E47">
        <w:rPr>
          <w:rFonts w:asciiTheme="minorHAnsi" w:hAnsiTheme="minorHAnsi" w:cstheme="minorHAnsi"/>
        </w:rPr>
        <w:t>, von denen nur eine die gesuchten Koordinaten enthält. Dies lässt sich jedoch über da</w:t>
      </w:r>
      <w:r>
        <w:rPr>
          <w:rFonts w:asciiTheme="minorHAnsi" w:hAnsiTheme="minorHAnsi" w:cstheme="minorHAnsi"/>
        </w:rPr>
        <w:t xml:space="preserve">s Attribut </w:t>
      </w:r>
      <w:proofErr w:type="spellStart"/>
      <w:r>
        <w:rPr>
          <w:rFonts w:asciiTheme="minorHAnsi" w:hAnsiTheme="minorHAnsi" w:cstheme="minorHAnsi"/>
        </w:rPr>
        <w:t>isMain</w:t>
      </w:r>
      <w:proofErr w:type="spellEnd"/>
      <w:r>
        <w:rPr>
          <w:rFonts w:asciiTheme="minorHAnsi" w:hAnsiTheme="minorHAnsi" w:cstheme="minorHAnsi"/>
        </w:rPr>
        <w:t xml:space="preserve"> herausfinden.</w:t>
      </w:r>
      <w:r>
        <w:rPr>
          <w:rFonts w:asciiTheme="minorHAnsi" w:hAnsiTheme="minorHAnsi" w:cstheme="minorHAnsi"/>
        </w:rPr>
        <w:br/>
      </w:r>
      <w:r>
        <w:rPr>
          <w:noProof/>
        </w:rPr>
        <mc:AlternateContent>
          <mc:Choice Requires="wps">
            <w:drawing>
              <wp:inline distT="0" distB="0" distL="0" distR="0" wp14:anchorId="5B520A2C" wp14:editId="755D1911">
                <wp:extent cx="4939030" cy="635"/>
                <wp:effectExtent l="0" t="0" r="0" b="0"/>
                <wp:docPr id="11" name="Textfeld 11"/>
                <wp:cNvGraphicFramePr/>
                <a:graphic xmlns:a="http://schemas.openxmlformats.org/drawingml/2006/main">
                  <a:graphicData uri="http://schemas.microsoft.com/office/word/2010/wordprocessingShape">
                    <wps:wsp>
                      <wps:cNvSpPr txBox="1"/>
                      <wps:spPr>
                        <a:xfrm>
                          <a:off x="0" y="0"/>
                          <a:ext cx="4939030" cy="635"/>
                        </a:xfrm>
                        <a:prstGeom prst="rect">
                          <a:avLst/>
                        </a:prstGeom>
                        <a:solidFill>
                          <a:prstClr val="white"/>
                        </a:solidFill>
                        <a:ln>
                          <a:noFill/>
                        </a:ln>
                        <a:effectLst/>
                      </wps:spPr>
                      <wps:txbx>
                        <w:txbxContent>
                          <w:p w14:paraId="05099DD8" w14:textId="77777777" w:rsidR="0022788E" w:rsidRPr="0022788E" w:rsidRDefault="0022788E" w:rsidP="0022788E">
                            <w:pPr>
                              <w:pStyle w:val="Beschriftung"/>
                              <w:jc w:val="left"/>
                              <w:rPr>
                                <w:rStyle w:val="SchwacheHervorhebung"/>
                              </w:rPr>
                            </w:pPr>
                            <w:r w:rsidRPr="0022788E">
                              <w:rPr>
                                <w:rStyle w:val="SchwacheHervorhebung"/>
                              </w:rPr>
                              <w:t xml:space="preserve">Abbildung </w:t>
                            </w:r>
                            <w:r w:rsidRPr="0022788E">
                              <w:rPr>
                                <w:rStyle w:val="SchwacheHervorhebung"/>
                              </w:rPr>
                              <w:fldChar w:fldCharType="begin"/>
                            </w:r>
                            <w:r w:rsidRPr="0022788E">
                              <w:rPr>
                                <w:rStyle w:val="SchwacheHervorhebung"/>
                              </w:rPr>
                              <w:instrText xml:space="preserve"> SEQ Abbildung \* ARABIC </w:instrText>
                            </w:r>
                            <w:r w:rsidRPr="0022788E">
                              <w:rPr>
                                <w:rStyle w:val="SchwacheHervorhebung"/>
                              </w:rPr>
                              <w:fldChar w:fldCharType="separate"/>
                            </w:r>
                            <w:r w:rsidRPr="0022788E">
                              <w:rPr>
                                <w:rStyle w:val="SchwacheHervorhebung"/>
                              </w:rPr>
                              <w:t>8</w:t>
                            </w:r>
                            <w:r w:rsidRPr="0022788E">
                              <w:rPr>
                                <w:rStyle w:val="SchwacheHervorhebung"/>
                              </w:rPr>
                              <w:fldChar w:fldCharType="end"/>
                            </w:r>
                            <w:r w:rsidRPr="0022788E">
                              <w:rPr>
                                <w:rStyle w:val="SchwacheHervorhebung"/>
                              </w:rPr>
                              <w:t>: Finden der Koordinaten des aktuellen Bahnhofs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feld 11" o:spid="_x0000_s1026" type="#_x0000_t202" style="width:388.9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" stroked="f">
                <v:textbox style="mso-fit-shape-to-text:t" inset="0,0,0,0">
                  <w:txbxContent>
                    <w:p w14:paraId="05099DD8" w14:textId="77777777" w:rsidR="0022788E" w:rsidRPr="0022788E" w:rsidRDefault="0022788E" w:rsidP="0022788E">
                      <w:pPr>
                        <w:pStyle w:val="Beschriftung"/>
                        <w:jc w:val="left"/>
                        <w:rPr>
                          <w:rStyle w:val="SchwacheHervorhebung"/>
                        </w:rPr>
                      </w:pPr>
                      <w:r w:rsidRPr="0022788E">
                        <w:rPr>
                          <w:rStyle w:val="SchwacheHervorhebung"/>
                        </w:rPr>
                        <w:t xml:space="preserve">Abbildung </w:t>
                      </w:r>
                      <w:r w:rsidRPr="0022788E">
                        <w:rPr>
                          <w:rStyle w:val="SchwacheHervorhebung"/>
                        </w:rPr>
                        <w:fldChar w:fldCharType="begin"/>
                      </w:r>
                      <w:r w:rsidRPr="0022788E">
                        <w:rPr>
                          <w:rStyle w:val="SchwacheHervorhebung"/>
                        </w:rPr>
                        <w:instrText xml:space="preserve"> SEQ Abbildung \* ARABIC </w:instrText>
                      </w:r>
                      <w:r w:rsidRPr="0022788E">
                        <w:rPr>
                          <w:rStyle w:val="SchwacheHervorhebung"/>
                        </w:rPr>
                        <w:fldChar w:fldCharType="separate"/>
                      </w:r>
                      <w:r w:rsidRPr="0022788E">
                        <w:rPr>
                          <w:rStyle w:val="SchwacheHervorhebung"/>
                        </w:rPr>
                        <w:t>8</w:t>
                      </w:r>
                      <w:r w:rsidRPr="0022788E">
                        <w:rPr>
                          <w:rStyle w:val="SchwacheHervorhebung"/>
                        </w:rPr>
                        <w:fldChar w:fldCharType="end"/>
                      </w:r>
                      <w:r w:rsidRPr="0022788E">
                        <w:rPr>
                          <w:rStyle w:val="SchwacheHervorhebung"/>
                        </w:rPr>
                        <w:t>: Finden der Koordinaten des aktuellen Bahnhofs</w:t>
                      </w:r>
                    </w:p>
                  </w:txbxContent>
                </v:textbox>
                <w10:anchorlock/>
              </v:shape>
            </w:pict>
          </mc:Fallback>
        </mc:AlternateContent>
      </w:r>
    </w:p>
    <w:p w14:paraId="3C1E4477"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Für jeden neuen Marker wird ein </w:t>
      </w:r>
      <w:proofErr w:type="spellStart"/>
      <w:r w:rsidRPr="00BD2E47">
        <w:rPr>
          <w:rFonts w:asciiTheme="minorHAnsi" w:hAnsiTheme="minorHAnsi" w:cstheme="minorHAnsi"/>
        </w:rPr>
        <w:t>Listener</w:t>
      </w:r>
      <w:proofErr w:type="spellEnd"/>
      <w:r w:rsidRPr="00BD2E47">
        <w:rPr>
          <w:rFonts w:asciiTheme="minorHAnsi" w:hAnsiTheme="minorHAnsi" w:cstheme="minorHAnsi"/>
        </w:rPr>
        <w:t xml:space="preserve"> hinzugefügt. Dieser bewirkt, dass bei einem Klick auf den Marker die zugehörige Station als aktuelle Station bekannt gemacht und das Detailfenster geöffnet wird. So kann man zwischen mehreren auf der Karte angezeigten Station ohne erneute Suche hin- und herwechseln.</w:t>
      </w:r>
    </w:p>
    <w:p w14:paraId="70355E93" w14:textId="078C3086" w:rsidR="00FC72AF" w:rsidRPr="0002649B" w:rsidRDefault="00FC72AF" w:rsidP="0002649B">
      <w:pPr>
        <w:pStyle w:val="berschrift2"/>
      </w:pPr>
      <w:bookmarkStart w:id="81" w:name="_Toc507170377"/>
      <w:proofErr w:type="spellStart"/>
      <w:r w:rsidRPr="0002649B">
        <w:t>Aktualisierung</w:t>
      </w:r>
      <w:proofErr w:type="spellEnd"/>
      <w:r w:rsidRPr="0002649B">
        <w:t xml:space="preserve"> des </w:t>
      </w:r>
      <w:proofErr w:type="spellStart"/>
      <w:r w:rsidRPr="0002649B">
        <w:t>aktuellen</w:t>
      </w:r>
      <w:proofErr w:type="spellEnd"/>
      <w:r w:rsidRPr="0002649B">
        <w:t xml:space="preserve"> </w:t>
      </w:r>
      <w:proofErr w:type="spellStart"/>
      <w:r w:rsidRPr="0002649B">
        <w:t>Bahnhofs</w:t>
      </w:r>
      <w:bookmarkEnd w:id="81"/>
      <w:proofErr w:type="spellEnd"/>
    </w:p>
    <w:p w14:paraId="4A7A115B"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Ein Problem auf das wir bei der App-Programmierung stießen, war die seitenübergreifende Bekanntmachung des aktuellen Bahnhofs. Die Schwierigkeit lag darin, dass man nicht nur über Buttons auf den Seiten selbst zwischen diesen wechseln kann, sondern auch über die Tabs am unteren Bildschirmrand, weswegen die Übergabe als Navigation Parameter bei einem Push nicht in Frage kam. </w:t>
      </w:r>
    </w:p>
    <w:p w14:paraId="47F8B5E3"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Eine naheliegende Lösung </w:t>
      </w:r>
      <w:proofErr w:type="gramStart"/>
      <w:r w:rsidRPr="00BD2E47">
        <w:rPr>
          <w:rFonts w:asciiTheme="minorHAnsi" w:hAnsiTheme="minorHAnsi" w:cstheme="minorHAnsi"/>
        </w:rPr>
        <w:t>stellten</w:t>
      </w:r>
      <w:proofErr w:type="gramEnd"/>
      <w:r w:rsidRPr="00BD2E47">
        <w:rPr>
          <w:rFonts w:asciiTheme="minorHAnsi" w:hAnsiTheme="minorHAnsi" w:cstheme="minorHAnsi"/>
        </w:rPr>
        <w:t xml:space="preserve"> unserer Meinung nach Events dar. Dieses </w:t>
      </w:r>
      <w:proofErr w:type="spellStart"/>
      <w:r w:rsidRPr="00BD2E47">
        <w:rPr>
          <w:rFonts w:asciiTheme="minorHAnsi" w:hAnsiTheme="minorHAnsi" w:cstheme="minorHAnsi"/>
        </w:rPr>
        <w:t>Ionic</w:t>
      </w:r>
      <w:proofErr w:type="spellEnd"/>
      <w:r w:rsidRPr="00BD2E47">
        <w:rPr>
          <w:rFonts w:asciiTheme="minorHAnsi" w:hAnsiTheme="minorHAnsi" w:cstheme="minorHAnsi"/>
        </w:rPr>
        <w:t>-Feature bietet die Möglichkeit des seitenübergreifenden Nachrichtenaustauschs inklusive Parameterübergabe. Eine Seite veröffentlicht ein Event, beispielsweise die Änderung des aktuellen Bahnhofs, und liefert dabei den neuen Bahnhof gleich mit. Die anderen Seiten abonnieren diese Events und aktualisieren dann ihre aktuelle Station auf die mitgelieferte. Auch gibt es die Möglichkeit, in diesem Zuge noch andere Funktionen auszuführen, so wie zum Beispiel auf der Detailseite das Laden, ob  Parkplatzinformationen zum aktuellen Bahnhof existieren, wovon abhängt, ob der Button, der auf die Parkplatzseite verlinkt, angezeigt wird oder nicht.</w:t>
      </w:r>
    </w:p>
    <w:p w14:paraId="2B669989"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t xml:space="preserve">Später stellte sich heraus, dass die Lösung nicht ausreichend war, da Seiten erst Events abonnieren können, wenn der Konstruktor bereits aufgerufen wurde. Wählte man also einen Bahnhof, und öffnete dann den Tab „Details“, fehlte dort die Information, dass schon ein aktueller Bahnhof existiert, da das Event, das bei der </w:t>
      </w:r>
      <w:proofErr w:type="spellStart"/>
      <w:r w:rsidRPr="00BD2E47">
        <w:rPr>
          <w:rFonts w:asciiTheme="minorHAnsi" w:hAnsiTheme="minorHAnsi" w:cstheme="minorHAnsi"/>
        </w:rPr>
        <w:t>Bahnshofsauswahl</w:t>
      </w:r>
      <w:proofErr w:type="spellEnd"/>
      <w:r w:rsidRPr="00BD2E47">
        <w:rPr>
          <w:rFonts w:asciiTheme="minorHAnsi" w:hAnsiTheme="minorHAnsi" w:cstheme="minorHAnsi"/>
        </w:rPr>
        <w:t xml:space="preserve"> ausgelöst worden war, noch nicht von der Detailseite registriert worden war. Der Konstruktor war nämlich erst nach Klick des Tabs aufgerufen worden und somit wurde auch dort erst </w:t>
      </w:r>
      <w:proofErr w:type="gramStart"/>
      <w:r w:rsidRPr="00BD2E47">
        <w:rPr>
          <w:rFonts w:asciiTheme="minorHAnsi" w:hAnsiTheme="minorHAnsi" w:cstheme="minorHAnsi"/>
        </w:rPr>
        <w:t>das</w:t>
      </w:r>
      <w:proofErr w:type="gramEnd"/>
      <w:r w:rsidRPr="00BD2E47">
        <w:rPr>
          <w:rFonts w:asciiTheme="minorHAnsi" w:hAnsiTheme="minorHAnsi" w:cstheme="minorHAnsi"/>
        </w:rPr>
        <w:t xml:space="preserve"> Event abonniert.</w:t>
      </w:r>
    </w:p>
    <w:p w14:paraId="1A1CEEF8" w14:textId="77777777" w:rsidR="00FC72AF" w:rsidRPr="00BD2E47" w:rsidRDefault="00FC72AF" w:rsidP="00FC72AF">
      <w:pPr>
        <w:spacing w:line="276" w:lineRule="auto"/>
        <w:rPr>
          <w:rFonts w:asciiTheme="minorHAnsi" w:hAnsiTheme="minorHAnsi" w:cstheme="minorHAnsi"/>
        </w:rPr>
      </w:pPr>
      <w:r w:rsidRPr="00BD2E47">
        <w:rPr>
          <w:rFonts w:asciiTheme="minorHAnsi" w:hAnsiTheme="minorHAnsi" w:cstheme="minorHAnsi"/>
        </w:rPr>
        <w:lastRenderedPageBreak/>
        <w:t>Aus diesem Grund erstellten wir den Data Provider. Immer wenn das „</w:t>
      </w:r>
      <w:proofErr w:type="spellStart"/>
      <w:r w:rsidRPr="00BD2E47">
        <w:rPr>
          <w:rFonts w:asciiTheme="minorHAnsi" w:hAnsiTheme="minorHAnsi" w:cstheme="minorHAnsi"/>
        </w:rPr>
        <w:t>station:changed</w:t>
      </w:r>
      <w:proofErr w:type="spellEnd"/>
      <w:r w:rsidRPr="00BD2E47">
        <w:rPr>
          <w:rFonts w:asciiTheme="minorHAnsi" w:hAnsiTheme="minorHAnsi" w:cstheme="minorHAnsi"/>
        </w:rPr>
        <w:t xml:space="preserve">“-Event veröffentlicht wird, wird der neue Bahnhof auch in das </w:t>
      </w:r>
      <w:proofErr w:type="spellStart"/>
      <w:r w:rsidRPr="00BD2E47">
        <w:rPr>
          <w:rFonts w:asciiTheme="minorHAnsi" w:hAnsiTheme="minorHAnsi" w:cstheme="minorHAnsi"/>
        </w:rPr>
        <w:t>aktStation</w:t>
      </w:r>
      <w:proofErr w:type="spellEnd"/>
      <w:r w:rsidRPr="00BD2E47">
        <w:rPr>
          <w:rFonts w:asciiTheme="minorHAnsi" w:hAnsiTheme="minorHAnsi" w:cstheme="minorHAnsi"/>
        </w:rPr>
        <w:t xml:space="preserve">-Attribut des Data Providers geschrieben. Dort ist dann der aktuelle Bahnhof schon verfügbar, auch wenn die Detail- oder die Parkplatzseite das erste Event verpasst hat. </w:t>
      </w:r>
    </w:p>
    <w:p w14:paraId="12635386" w14:textId="77777777" w:rsidR="0002649B" w:rsidRDefault="0002649B">
      <w:pPr>
        <w:keepLines w:val="0"/>
        <w:spacing w:after="0"/>
        <w:jc w:val="left"/>
        <w:rPr>
          <w:rFonts w:cs="Arial"/>
          <w:b/>
          <w:bCs/>
          <w:kern w:val="32"/>
          <w:sz w:val="28"/>
          <w:szCs w:val="32"/>
          <w:lang w:eastAsia="de-DE"/>
        </w:rPr>
      </w:pPr>
      <w:bookmarkStart w:id="82" w:name="_Toc507170378"/>
      <w:r>
        <w:br w:type="page"/>
      </w:r>
    </w:p>
    <w:p w14:paraId="502BA60C" w14:textId="73DA2250" w:rsidR="00FC72AF" w:rsidRPr="00BD2E47" w:rsidRDefault="0002649B" w:rsidP="0002649B">
      <w:pPr>
        <w:pStyle w:val="berschrift1"/>
      </w:pPr>
      <w:r>
        <w:lastRenderedPageBreak/>
        <w:t>Qu</w:t>
      </w:r>
      <w:r w:rsidR="00323D5F" w:rsidRPr="00BD2E47">
        <w:t>ellen</w:t>
      </w:r>
      <w:r w:rsidR="00FC72AF" w:rsidRPr="00BD2E47">
        <w:t>verzeichnis</w:t>
      </w:r>
      <w:bookmarkEnd w:id="82"/>
    </w:p>
    <w:p w14:paraId="358DED28" w14:textId="77777777" w:rsidR="00FC72AF" w:rsidRPr="00BD2E47" w:rsidRDefault="00FC72AF" w:rsidP="00FC72AF">
      <w:pPr>
        <w:pStyle w:val="Listenabsatz"/>
        <w:spacing w:line="276" w:lineRule="auto"/>
        <w:ind w:left="398"/>
        <w:rPr>
          <w:rFonts w:asciiTheme="minorHAnsi" w:hAnsiTheme="minorHAnsi" w:cstheme="minorHAnsi"/>
        </w:rPr>
      </w:pPr>
      <w:hyperlink r:id="rId21" w:history="1">
        <w:r w:rsidRPr="00BD2E47">
          <w:rPr>
            <w:rStyle w:val="Hyperlink"/>
            <w:rFonts w:asciiTheme="minorHAnsi" w:hAnsiTheme="minorHAnsi" w:cstheme="minorHAnsi"/>
          </w:rPr>
          <w:t>https://www.geodaten.niedersachsen.de/startseite/gdini/open_data_portale/open-data-136000.html</w:t>
        </w:r>
      </w:hyperlink>
      <w:r w:rsidRPr="00BD2E47">
        <w:rPr>
          <w:rFonts w:asciiTheme="minorHAnsi" w:hAnsiTheme="minorHAnsi" w:cstheme="minorHAnsi"/>
        </w:rPr>
        <w:t>, Zeitpunkt des Zugriffes: 06.02.18, 18:40</w:t>
      </w:r>
    </w:p>
    <w:p w14:paraId="20CFE65C" w14:textId="77777777" w:rsidR="00FC72AF" w:rsidRPr="00BD2E47" w:rsidRDefault="00FC72AF" w:rsidP="00FC72AF">
      <w:pPr>
        <w:pStyle w:val="Listenabsatz"/>
        <w:spacing w:line="276" w:lineRule="auto"/>
        <w:ind w:left="398"/>
        <w:rPr>
          <w:rFonts w:asciiTheme="minorHAnsi" w:hAnsiTheme="minorHAnsi" w:cstheme="minorHAnsi"/>
        </w:rPr>
      </w:pPr>
      <w:hyperlink r:id="rId22" w:history="1">
        <w:r w:rsidRPr="00BD2E47">
          <w:rPr>
            <w:rStyle w:val="Hyperlink"/>
            <w:rFonts w:asciiTheme="minorHAnsi" w:hAnsiTheme="minorHAnsi" w:cstheme="minorHAnsi"/>
          </w:rPr>
          <w:t>http://data.deutschebahn.com/</w:t>
        </w:r>
      </w:hyperlink>
      <w:r w:rsidRPr="00BD2E47">
        <w:rPr>
          <w:rFonts w:asciiTheme="minorHAnsi" w:hAnsiTheme="minorHAnsi" w:cstheme="minorHAnsi"/>
        </w:rPr>
        <w:t>, Zeitpunkt des Zugriffs: 06.02.18, 19:00</w:t>
      </w:r>
    </w:p>
    <w:p w14:paraId="62C50E31" w14:textId="4FDE5219" w:rsidR="00FC72AF" w:rsidRPr="00BD2E47" w:rsidRDefault="00323D5F" w:rsidP="00FC72AF">
      <w:pPr>
        <w:pStyle w:val="Listenabsatz"/>
        <w:spacing w:line="276" w:lineRule="auto"/>
        <w:ind w:left="398"/>
        <w:rPr>
          <w:rFonts w:asciiTheme="minorHAnsi" w:hAnsiTheme="minorHAnsi" w:cstheme="minorHAnsi"/>
        </w:rPr>
      </w:pPr>
      <w:hyperlink r:id="rId23" w:history="1">
        <w:r w:rsidRPr="00BD2E47">
          <w:rPr>
            <w:rStyle w:val="Hyperlink"/>
            <w:rFonts w:asciiTheme="minorHAnsi" w:hAnsiTheme="minorHAnsi" w:cstheme="minorHAnsi"/>
          </w:rPr>
          <w:t>https://de.wikipedia.org/wiki/Ionic_(Framework)</w:t>
        </w:r>
      </w:hyperlink>
      <w:r w:rsidR="00FC72AF" w:rsidRPr="00BD2E47">
        <w:rPr>
          <w:rFonts w:asciiTheme="minorHAnsi" w:hAnsiTheme="minorHAnsi" w:cstheme="minorHAnsi"/>
        </w:rPr>
        <w:t>, Zeitpunkt des Zugriffs: 10.02.18, 12:20</w:t>
      </w:r>
    </w:p>
    <w:p w14:paraId="3CBE6589" w14:textId="77777777" w:rsidR="00FC72AF" w:rsidRPr="00BD2E47" w:rsidRDefault="00FC72AF" w:rsidP="00FC72AF">
      <w:pPr>
        <w:pStyle w:val="Listenabsatz"/>
        <w:spacing w:line="276" w:lineRule="auto"/>
        <w:ind w:left="398"/>
        <w:rPr>
          <w:rFonts w:asciiTheme="minorHAnsi" w:hAnsiTheme="minorHAnsi" w:cstheme="minorHAnsi"/>
        </w:rPr>
      </w:pPr>
      <w:hyperlink r:id="rId24" w:history="1">
        <w:r w:rsidRPr="00BD2E47">
          <w:rPr>
            <w:rStyle w:val="Hyperlink"/>
            <w:rFonts w:asciiTheme="minorHAnsi" w:hAnsiTheme="minorHAnsi" w:cstheme="minorHAnsi"/>
          </w:rPr>
          <w:t>https://ionicframework.com/docs/v1/overview/</w:t>
        </w:r>
      </w:hyperlink>
      <w:r w:rsidRPr="00BD2E47">
        <w:rPr>
          <w:rFonts w:asciiTheme="minorHAnsi" w:hAnsiTheme="minorHAnsi" w:cstheme="minorHAnsi"/>
        </w:rPr>
        <w:t>, Zeitpunkt des Zugriffs: 10.02.18, 12:25</w:t>
      </w:r>
    </w:p>
    <w:p w14:paraId="6F4A1CA5" w14:textId="77777777" w:rsidR="00FC72AF" w:rsidRPr="00BD2E47" w:rsidRDefault="00FC72AF" w:rsidP="00FC72AF">
      <w:pPr>
        <w:pStyle w:val="Listenabsatz"/>
        <w:spacing w:line="276" w:lineRule="auto"/>
        <w:ind w:left="398"/>
        <w:rPr>
          <w:rFonts w:asciiTheme="minorHAnsi" w:hAnsiTheme="minorHAnsi" w:cstheme="minorHAnsi"/>
        </w:rPr>
      </w:pPr>
      <w:r w:rsidRPr="00BD2E47">
        <w:rPr>
          <w:rFonts w:asciiTheme="minorHAnsi" w:hAnsiTheme="minorHAnsi" w:cstheme="minorHAnsi"/>
        </w:rPr>
        <w:t>https://de.ryte.com/wiki/Native_App, Zeitpunkt des Zugriffs: 10.02.18, 12:20</w:t>
      </w:r>
    </w:p>
    <w:p w14:paraId="0939EB05" w14:textId="77777777" w:rsidR="00FC72AF" w:rsidRPr="00BD2E47" w:rsidRDefault="00FC72AF" w:rsidP="00FC72AF">
      <w:pPr>
        <w:pStyle w:val="Listenabsatz"/>
        <w:spacing w:line="276" w:lineRule="auto"/>
        <w:ind w:left="398"/>
        <w:rPr>
          <w:rFonts w:asciiTheme="minorHAnsi" w:hAnsiTheme="minorHAnsi" w:cstheme="minorHAnsi"/>
          <w:lang w:val="en-US"/>
        </w:rPr>
      </w:pPr>
      <w:r w:rsidRPr="00BD2E47">
        <w:rPr>
          <w:rFonts w:asciiTheme="minorHAnsi" w:hAnsiTheme="minorHAnsi" w:cstheme="minorHAnsi"/>
          <w:lang w:val="en-US"/>
        </w:rPr>
        <w:t>Chris Griffith: Mobile App Development with Ionic 2, First Edition April 2017</w:t>
      </w:r>
    </w:p>
    <w:p w14:paraId="0DF9C2B6" w14:textId="77777777" w:rsidR="00FC72AF" w:rsidRPr="00BD2E47" w:rsidRDefault="00FC72AF" w:rsidP="00FC72AF">
      <w:pPr>
        <w:pStyle w:val="Listenabsatz"/>
        <w:spacing w:line="276" w:lineRule="auto"/>
        <w:ind w:left="398"/>
        <w:rPr>
          <w:rFonts w:asciiTheme="minorHAnsi" w:hAnsiTheme="minorHAnsi" w:cstheme="minorHAnsi"/>
        </w:rPr>
      </w:pPr>
      <w:hyperlink r:id="rId25" w:history="1">
        <w:r w:rsidRPr="00BD2E47">
          <w:rPr>
            <w:rStyle w:val="Hyperlink"/>
            <w:rFonts w:asciiTheme="minorHAnsi" w:hAnsiTheme="minorHAnsi" w:cstheme="minorHAnsi"/>
          </w:rPr>
          <w:t>https://www.thoughtworks.com/de/radar/languages-and-frameworks/ionic-framework</w:t>
        </w:r>
      </w:hyperlink>
      <w:r w:rsidRPr="00BD2E47">
        <w:rPr>
          <w:rFonts w:asciiTheme="minorHAnsi" w:hAnsiTheme="minorHAnsi" w:cstheme="minorHAnsi"/>
        </w:rPr>
        <w:t>, Zeitpunkt des Zugriffs: 10.02.18, 12:40</w:t>
      </w:r>
    </w:p>
    <w:p w14:paraId="41AF73D1" w14:textId="77777777" w:rsidR="00FC72AF" w:rsidRPr="00BD2E47" w:rsidRDefault="00FC72AF" w:rsidP="00FC72AF">
      <w:pPr>
        <w:pStyle w:val="Listenabsatz"/>
        <w:spacing w:line="276" w:lineRule="auto"/>
        <w:ind w:left="398"/>
        <w:rPr>
          <w:rFonts w:asciiTheme="minorHAnsi" w:hAnsiTheme="minorHAnsi" w:cstheme="minorHAnsi"/>
        </w:rPr>
      </w:pPr>
      <w:hyperlink r:id="rId26" w:history="1">
        <w:r w:rsidRPr="00BD2E47">
          <w:rPr>
            <w:rStyle w:val="Hyperlink"/>
            <w:rFonts w:asciiTheme="minorHAnsi" w:hAnsiTheme="minorHAnsi" w:cstheme="minorHAnsi"/>
          </w:rPr>
          <w:t>https://opensource.org/licenses/MIT</w:t>
        </w:r>
      </w:hyperlink>
      <w:r w:rsidRPr="00BD2E47">
        <w:rPr>
          <w:rFonts w:asciiTheme="minorHAnsi" w:hAnsiTheme="minorHAnsi" w:cstheme="minorHAnsi"/>
        </w:rPr>
        <w:t>, Zeitpunkt des Zugriffs: 13.02.18, 16:19</w:t>
      </w:r>
    </w:p>
    <w:p w14:paraId="02FAFF82" w14:textId="77777777" w:rsidR="00FC72AF" w:rsidRPr="00BD2E47" w:rsidRDefault="00FC72AF" w:rsidP="00FC72AF">
      <w:pPr>
        <w:pStyle w:val="Listenabsatz"/>
        <w:spacing w:line="276" w:lineRule="auto"/>
        <w:ind w:left="398"/>
        <w:rPr>
          <w:rFonts w:asciiTheme="minorHAnsi" w:hAnsiTheme="minorHAnsi" w:cstheme="minorHAnsi"/>
        </w:rPr>
      </w:pPr>
      <w:hyperlink r:id="rId27" w:history="1">
        <w:r w:rsidRPr="00BD2E47">
          <w:rPr>
            <w:rStyle w:val="Hyperlink"/>
            <w:rFonts w:asciiTheme="minorHAnsi" w:hAnsiTheme="minorHAnsi" w:cstheme="minorHAnsi"/>
          </w:rPr>
          <w:t>https://ionicframework.com/docs/intro/concepts/</w:t>
        </w:r>
      </w:hyperlink>
      <w:r w:rsidRPr="00BD2E47">
        <w:rPr>
          <w:rFonts w:asciiTheme="minorHAnsi" w:hAnsiTheme="minorHAnsi" w:cstheme="minorHAnsi"/>
        </w:rPr>
        <w:t>, Zeitpunkt des Zugriffs: 13.02.18, 16:30</w:t>
      </w:r>
    </w:p>
    <w:p w14:paraId="7228C4E3" w14:textId="77777777" w:rsidR="00FC72AF" w:rsidRPr="00BD2E47" w:rsidRDefault="00FC72AF" w:rsidP="00FC72AF">
      <w:pPr>
        <w:pStyle w:val="Listenabsatz"/>
        <w:spacing w:line="276" w:lineRule="auto"/>
        <w:ind w:left="398"/>
        <w:rPr>
          <w:rFonts w:asciiTheme="minorHAnsi" w:hAnsiTheme="minorHAnsi" w:cstheme="minorHAnsi"/>
        </w:rPr>
      </w:pPr>
      <w:hyperlink r:id="rId28" w:history="1">
        <w:r w:rsidRPr="00BD2E47">
          <w:rPr>
            <w:rStyle w:val="Hyperlink"/>
            <w:rFonts w:asciiTheme="minorHAnsi" w:hAnsiTheme="minorHAnsi" w:cstheme="minorHAnsi"/>
          </w:rPr>
          <w:t>https://tldrlegal.com/license/mit-license</w:t>
        </w:r>
      </w:hyperlink>
      <w:r w:rsidRPr="00BD2E47">
        <w:rPr>
          <w:rFonts w:asciiTheme="minorHAnsi" w:hAnsiTheme="minorHAnsi" w:cstheme="minorHAnsi"/>
        </w:rPr>
        <w:t>, Zeitpunkt des Zugriffs: 13.02.18, 16:40</w:t>
      </w:r>
    </w:p>
    <w:p w14:paraId="21162E2F" w14:textId="77777777" w:rsidR="00FC72AF" w:rsidRPr="00BD2E47" w:rsidRDefault="00FC72AF" w:rsidP="00FC72AF">
      <w:pPr>
        <w:pStyle w:val="Listenabsatz"/>
        <w:spacing w:line="276" w:lineRule="auto"/>
        <w:ind w:left="398"/>
        <w:rPr>
          <w:rFonts w:asciiTheme="minorHAnsi" w:hAnsiTheme="minorHAnsi" w:cstheme="minorHAnsi"/>
        </w:rPr>
      </w:pPr>
      <w:hyperlink r:id="rId29" w:history="1">
        <w:r w:rsidRPr="00BD2E47">
          <w:rPr>
            <w:rStyle w:val="Hyperlink"/>
            <w:rFonts w:asciiTheme="minorHAnsi" w:hAnsiTheme="minorHAnsi" w:cstheme="minorHAnsi"/>
          </w:rPr>
          <w:t>https://ionicframework.com/pro/pricing</w:t>
        </w:r>
      </w:hyperlink>
      <w:r w:rsidRPr="00BD2E47">
        <w:rPr>
          <w:rFonts w:asciiTheme="minorHAnsi" w:hAnsiTheme="minorHAnsi" w:cstheme="minorHAnsi"/>
        </w:rPr>
        <w:t>, Zeitpunkt des Zugriffs: 13.02.18, 16:45</w:t>
      </w:r>
    </w:p>
    <w:p w14:paraId="6AF672E6" w14:textId="77777777" w:rsidR="00FC72AF" w:rsidRPr="00BD2E47" w:rsidRDefault="00FC72AF" w:rsidP="00FC72AF">
      <w:pPr>
        <w:pStyle w:val="Listenabsatz"/>
        <w:spacing w:line="276" w:lineRule="auto"/>
        <w:ind w:left="398"/>
        <w:rPr>
          <w:ins w:id="83" w:author="ngs" w:date="2018-02-15T18:11:00Z"/>
          <w:rFonts w:asciiTheme="minorHAnsi" w:hAnsiTheme="minorHAnsi" w:cstheme="minorHAnsi"/>
        </w:rPr>
      </w:pPr>
      <w:hyperlink r:id="rId30" w:history="1">
        <w:r w:rsidRPr="00BD2E47">
          <w:rPr>
            <w:rStyle w:val="Hyperlink"/>
            <w:rFonts w:asciiTheme="minorHAnsi" w:hAnsiTheme="minorHAnsi" w:cstheme="minorHAnsi"/>
          </w:rPr>
          <w:t>https://ionicframework.com/about</w:t>
        </w:r>
      </w:hyperlink>
      <w:r w:rsidRPr="00BD2E47">
        <w:rPr>
          <w:rFonts w:asciiTheme="minorHAnsi" w:hAnsiTheme="minorHAnsi" w:cstheme="minorHAnsi"/>
        </w:rPr>
        <w:t>, Zeitpunkt des Zugriffs: 13.02.18, 17:00</w:t>
      </w:r>
    </w:p>
    <w:p w14:paraId="0BA2D9BE" w14:textId="77777777" w:rsidR="00FC72AF" w:rsidRPr="00BD2E47" w:rsidRDefault="00FC72AF" w:rsidP="00FC72AF">
      <w:pPr>
        <w:pStyle w:val="Listenabsatz"/>
        <w:spacing w:line="276" w:lineRule="auto"/>
        <w:ind w:left="398"/>
        <w:rPr>
          <w:rFonts w:asciiTheme="minorHAnsi" w:hAnsiTheme="minorHAnsi" w:cstheme="minorHAnsi"/>
        </w:rPr>
      </w:pPr>
      <w:ins w:id="84" w:author="ngs" w:date="2018-02-15T18:11:00Z">
        <w:r w:rsidRPr="00BD2E47">
          <w:rPr>
            <w:rFonts w:asciiTheme="minorHAnsi" w:hAnsiTheme="minorHAnsi" w:cstheme="minorHAnsi"/>
          </w:rPr>
          <w:fldChar w:fldCharType="begin"/>
        </w:r>
        <w:r w:rsidRPr="00BD2E47">
          <w:rPr>
            <w:rFonts w:asciiTheme="minorHAnsi" w:hAnsiTheme="minorHAnsi" w:cstheme="minorHAnsi"/>
          </w:rPr>
          <w:instrText xml:space="preserve"> HYPERLINK "https://developers.google.com/maps/documentation/javascript/reference?hl=de" </w:instrText>
        </w:r>
        <w:r w:rsidRPr="00BD2E47">
          <w:rPr>
            <w:rFonts w:asciiTheme="minorHAnsi" w:hAnsiTheme="minorHAnsi" w:cstheme="minorHAnsi"/>
          </w:rPr>
          <w:fldChar w:fldCharType="separate"/>
        </w:r>
        <w:r w:rsidRPr="00BD2E47">
          <w:rPr>
            <w:rStyle w:val="Hyperlink"/>
            <w:rFonts w:asciiTheme="minorHAnsi" w:hAnsiTheme="minorHAnsi" w:cstheme="minorHAnsi"/>
          </w:rPr>
          <w:t>https://developers.google.com/maps/documentation/javascript/reference?hl=de</w:t>
        </w:r>
        <w:r w:rsidRPr="00BD2E47">
          <w:rPr>
            <w:rFonts w:asciiTheme="minorHAnsi" w:hAnsiTheme="minorHAnsi" w:cstheme="minorHAnsi"/>
          </w:rPr>
          <w:fldChar w:fldCharType="end"/>
        </w:r>
        <w:r w:rsidRPr="00BD2E47">
          <w:rPr>
            <w:rFonts w:asciiTheme="minorHAnsi" w:hAnsiTheme="minorHAnsi" w:cstheme="minorHAnsi"/>
          </w:rPr>
          <w:t>, Zeitpunkt des Zugriffs</w:t>
        </w:r>
      </w:ins>
      <w:ins w:id="85" w:author="ngs" w:date="2018-02-15T18:12:00Z">
        <w:r w:rsidRPr="00BD2E47">
          <w:rPr>
            <w:rFonts w:asciiTheme="minorHAnsi" w:hAnsiTheme="minorHAnsi" w:cstheme="minorHAnsi"/>
          </w:rPr>
          <w:t>: 15.02.18, 18:12</w:t>
        </w:r>
      </w:ins>
    </w:p>
    <w:p w14:paraId="01880EFE" w14:textId="77777777" w:rsidR="00FC72AF" w:rsidRPr="00BD2E47" w:rsidRDefault="00FC72AF" w:rsidP="00FC72AF">
      <w:pPr>
        <w:pStyle w:val="Listenabsatz"/>
        <w:spacing w:line="276" w:lineRule="auto"/>
        <w:ind w:left="398"/>
        <w:rPr>
          <w:rFonts w:asciiTheme="minorHAnsi" w:hAnsiTheme="minorHAnsi" w:cstheme="minorHAnsi"/>
        </w:rPr>
      </w:pPr>
      <w:r w:rsidRPr="00BD2E47">
        <w:rPr>
          <w:rFonts w:asciiTheme="minorHAnsi" w:hAnsiTheme="minorHAnsi" w:cstheme="minorHAnsi"/>
        </w:rPr>
        <w:t>https://www.cloudcomputing-insider.de/was-ist-eine-rest-api-a-611116/, Zeitpunkt des Zugriffs: 18.02.2018, 12:00</w:t>
      </w:r>
    </w:p>
    <w:p w14:paraId="5BB3C5E4" w14:textId="77777777" w:rsidR="00FC72AF" w:rsidRPr="00BD2E47" w:rsidRDefault="00FC72AF" w:rsidP="00FC72AF">
      <w:pPr>
        <w:pStyle w:val="Listenabsatz"/>
        <w:spacing w:line="276" w:lineRule="auto"/>
        <w:ind w:left="398"/>
        <w:rPr>
          <w:rFonts w:asciiTheme="minorHAnsi" w:hAnsiTheme="minorHAnsi" w:cstheme="minorHAnsi"/>
        </w:rPr>
      </w:pPr>
      <w:r w:rsidRPr="00BD2E47">
        <w:rPr>
          <w:rFonts w:asciiTheme="minorHAnsi" w:hAnsiTheme="minorHAnsi" w:cstheme="minorHAnsi"/>
        </w:rPr>
        <w:t>https://de.wikipedia.org/wiki/Representational_State_Transfer, Zeitpunkt des Zugriffs: 18.02.2018, 12:00</w:t>
      </w:r>
    </w:p>
    <w:p w14:paraId="1ABBAEB2" w14:textId="77777777" w:rsidR="00FC72AF" w:rsidRPr="00BD2E47" w:rsidRDefault="00FC72AF" w:rsidP="00FC72AF">
      <w:pPr>
        <w:pStyle w:val="Listenabsatz"/>
        <w:spacing w:line="276" w:lineRule="auto"/>
        <w:ind w:left="398"/>
        <w:rPr>
          <w:rFonts w:asciiTheme="minorHAnsi" w:hAnsiTheme="minorHAnsi" w:cstheme="minorHAnsi"/>
        </w:rPr>
      </w:pPr>
      <w:hyperlink r:id="rId31" w:history="1">
        <w:r w:rsidRPr="00BD2E47">
          <w:rPr>
            <w:rStyle w:val="Hyperlink"/>
            <w:rFonts w:asciiTheme="minorHAnsi" w:hAnsiTheme="minorHAnsi" w:cstheme="minorHAnsi"/>
          </w:rPr>
          <w:t>https://develop</w:t>
        </w:r>
        <w:r w:rsidRPr="00BD2E47">
          <w:rPr>
            <w:rStyle w:val="Hyperlink"/>
            <w:rFonts w:asciiTheme="minorHAnsi" w:hAnsiTheme="minorHAnsi" w:cstheme="minorHAnsi"/>
          </w:rPr>
          <w:t>e</w:t>
        </w:r>
        <w:r w:rsidRPr="00BD2E47">
          <w:rPr>
            <w:rStyle w:val="Hyperlink"/>
            <w:rFonts w:asciiTheme="minorHAnsi" w:hAnsiTheme="minorHAnsi" w:cstheme="minorHAnsi"/>
          </w:rPr>
          <w:t>r.deutschebahn.com/store/apis/info?name=Bahnhofsfotos&amp;version=v1&amp;provider=DBOpenData&amp;</w:t>
        </w:r>
      </w:hyperlink>
      <w:r w:rsidRPr="00BD2E47">
        <w:rPr>
          <w:rFonts w:asciiTheme="minorHAnsi" w:hAnsiTheme="minorHAnsi" w:cstheme="minorHAnsi"/>
        </w:rPr>
        <w:t>, Zeitpunkt des Zugriffs: 21.02.2018, 14:04</w:t>
      </w:r>
    </w:p>
    <w:p w14:paraId="2D29B310" w14:textId="77777777" w:rsidR="00FC72AF" w:rsidRPr="00BD2E47" w:rsidRDefault="00FC72AF" w:rsidP="00FC72AF">
      <w:pPr>
        <w:pStyle w:val="Listenabsatz"/>
        <w:spacing w:line="276" w:lineRule="auto"/>
        <w:ind w:left="398"/>
        <w:rPr>
          <w:rFonts w:asciiTheme="minorHAnsi" w:hAnsiTheme="minorHAnsi" w:cstheme="minorHAnsi"/>
        </w:rPr>
      </w:pPr>
      <w:hyperlink r:id="rId32" w:history="1">
        <w:r w:rsidRPr="00BD2E47">
          <w:rPr>
            <w:rStyle w:val="Hyperlink"/>
            <w:rFonts w:asciiTheme="minorHAnsi" w:hAnsiTheme="minorHAnsi" w:cstheme="minorHAnsi"/>
          </w:rPr>
          <w:t>https://developer.deutschebahn.com/store/apis/info?name=FaStaStation_Facilities_Status&amp;version=v2&amp;provider=DBOpenData&amp;</w:t>
        </w:r>
      </w:hyperlink>
      <w:r w:rsidRPr="00BD2E47">
        <w:rPr>
          <w:rFonts w:asciiTheme="minorHAnsi" w:hAnsiTheme="minorHAnsi" w:cstheme="minorHAnsi"/>
        </w:rPr>
        <w:t>, Zeitpunkt des Zugriffs: 21.02.2018, 16:00</w:t>
      </w:r>
    </w:p>
    <w:p w14:paraId="33C742D5" w14:textId="77777777" w:rsidR="00FC72AF" w:rsidRPr="00BD2E47" w:rsidRDefault="00FC72AF" w:rsidP="00FC72AF">
      <w:pPr>
        <w:pStyle w:val="Listenabsatz"/>
        <w:spacing w:line="276" w:lineRule="auto"/>
        <w:ind w:left="398"/>
        <w:rPr>
          <w:rFonts w:asciiTheme="minorHAnsi" w:hAnsiTheme="minorHAnsi" w:cstheme="minorHAnsi"/>
        </w:rPr>
      </w:pPr>
      <w:hyperlink r:id="rId33" w:anchor="/" w:history="1">
        <w:r w:rsidRPr="00BD2E47">
          <w:rPr>
            <w:rStyle w:val="Hyperlink"/>
            <w:rFonts w:asciiTheme="minorHAnsi" w:hAnsiTheme="minorHAnsi" w:cstheme="minorHAnsi"/>
          </w:rPr>
          <w:t>https://developer.deutschebahn.com/store/apis/info?name=BahnPark&amp;version=v1&amp;provider=DBOpenData&amp;#/</w:t>
        </w:r>
      </w:hyperlink>
      <w:r w:rsidRPr="00BD2E47">
        <w:rPr>
          <w:rFonts w:asciiTheme="minorHAnsi" w:hAnsiTheme="minorHAnsi" w:cstheme="minorHAnsi"/>
        </w:rPr>
        <w:t>, Zeitpunkt des Zugriffs: 21.02.2018, 16:52</w:t>
      </w:r>
    </w:p>
    <w:p w14:paraId="7E5BACEF" w14:textId="77777777" w:rsidR="00FC72AF" w:rsidRPr="00BD2E47" w:rsidRDefault="00FC72AF" w:rsidP="00FC72AF">
      <w:pPr>
        <w:pStyle w:val="Listenabsatz"/>
        <w:spacing w:line="276" w:lineRule="auto"/>
        <w:ind w:left="398"/>
        <w:rPr>
          <w:rFonts w:asciiTheme="minorHAnsi" w:hAnsiTheme="minorHAnsi" w:cstheme="minorHAnsi"/>
        </w:rPr>
      </w:pPr>
      <w:hyperlink r:id="rId34" w:anchor="/" w:history="1">
        <w:r w:rsidRPr="00BD2E47">
          <w:rPr>
            <w:rStyle w:val="Hyperlink"/>
            <w:rFonts w:asciiTheme="minorHAnsi" w:hAnsiTheme="minorHAnsi" w:cstheme="minorHAnsi"/>
          </w:rPr>
          <w:t>https://developer.deutschebahn.com/store/apis/info?name=StaDa-Station_Data&amp;version=v2&amp;provider=DBOpenData&amp;#/</w:t>
        </w:r>
      </w:hyperlink>
      <w:r w:rsidRPr="00BD2E47">
        <w:rPr>
          <w:rFonts w:asciiTheme="minorHAnsi" w:hAnsiTheme="minorHAnsi" w:cstheme="minorHAnsi"/>
        </w:rPr>
        <w:t>, Zeitpunkt des Zugriffs: 21.02.18, 17:17</w:t>
      </w:r>
    </w:p>
    <w:p w14:paraId="1E063893" w14:textId="77777777" w:rsidR="00FC72AF" w:rsidRPr="00BD2E47" w:rsidRDefault="00FC72AF" w:rsidP="00FC72AF">
      <w:pPr>
        <w:pStyle w:val="Listenabsatz"/>
        <w:spacing w:line="276" w:lineRule="auto"/>
        <w:ind w:left="398"/>
        <w:rPr>
          <w:rFonts w:asciiTheme="minorHAnsi" w:hAnsiTheme="minorHAnsi" w:cstheme="minorHAnsi"/>
        </w:rPr>
      </w:pPr>
      <w:hyperlink r:id="rId35" w:anchor="/" w:history="1">
        <w:r w:rsidRPr="00BD2E47">
          <w:rPr>
            <w:rStyle w:val="Hyperlink"/>
            <w:rFonts w:asciiTheme="minorHAnsi" w:hAnsiTheme="minorHAnsi" w:cstheme="minorHAnsi"/>
          </w:rPr>
          <w:t>https://developer.deutschebahn.com/store/apis/info?name=Reisezentren&amp;version=v1&amp;provider=DBOpenData&amp;#/</w:t>
        </w:r>
      </w:hyperlink>
      <w:r w:rsidRPr="00BD2E47">
        <w:rPr>
          <w:rFonts w:asciiTheme="minorHAnsi" w:hAnsiTheme="minorHAnsi" w:cstheme="minorHAnsi"/>
        </w:rPr>
        <w:t>, Zeitpunkt des Zugriffs: 21.02.18, 17:27</w:t>
      </w:r>
    </w:p>
    <w:p w14:paraId="6FB51AAB" w14:textId="77777777" w:rsidR="00FC72AF" w:rsidRPr="00BD2E47" w:rsidRDefault="00FC72AF" w:rsidP="00FC72AF">
      <w:pPr>
        <w:spacing w:line="276" w:lineRule="auto"/>
        <w:rPr>
          <w:rFonts w:asciiTheme="minorHAnsi" w:hAnsiTheme="minorHAnsi" w:cstheme="minorHAnsi"/>
          <w:b/>
        </w:rPr>
      </w:pPr>
    </w:p>
    <w:p w14:paraId="2C658C2D" w14:textId="3B64F746" w:rsidR="00323D5F" w:rsidRPr="0002649B" w:rsidRDefault="00323D5F" w:rsidP="0002649B">
      <w:pPr>
        <w:pStyle w:val="berschrift1"/>
        <w:numPr>
          <w:ilvl w:val="0"/>
          <w:numId w:val="0"/>
        </w:numPr>
        <w:ind w:left="432" w:hanging="432"/>
        <w:rPr>
          <w:rStyle w:val="SchwacheHervorhebung"/>
          <w:i w:val="0"/>
          <w:iCs w:val="0"/>
          <w:color w:val="auto"/>
        </w:rPr>
      </w:pPr>
      <w:bookmarkStart w:id="86" w:name="_Toc507170139"/>
      <w:bookmarkStart w:id="87" w:name="_Toc507170379"/>
      <w:bookmarkEnd w:id="86"/>
      <w:bookmarkEnd w:id="87"/>
      <w:r w:rsidRPr="0002649B">
        <w:rPr>
          <w:rStyle w:val="SchwacheHervorhebung"/>
          <w:i w:val="0"/>
          <w:iCs w:val="0"/>
          <w:color w:val="auto"/>
        </w:rPr>
        <w:lastRenderedPageBreak/>
        <w:t>Eigenständigkeitserklärung</w:t>
      </w:r>
    </w:p>
    <w:p w14:paraId="4EBF6919" w14:textId="1F41DEDC" w:rsidR="00323D5F" w:rsidRDefault="00323D5F" w:rsidP="00323D5F">
      <w:pPr>
        <w:spacing w:line="276" w:lineRule="auto"/>
      </w:pPr>
      <w:r w:rsidRPr="00BD2E47">
        <w:rPr>
          <w:rFonts w:asciiTheme="minorHAnsi" w:hAnsiTheme="minorHAnsi" w:cstheme="minorHAnsi"/>
        </w:rPr>
        <w:t xml:space="preserve">Hiermit erklären wir, dass wir die vorliegende Arbeit selbstständig und ohne Verwendung anderer als der angegebenen Hilfsmittel angefertigt haben. </w:t>
      </w:r>
    </w:p>
    <w:p w14:paraId="6D65F246" w14:textId="77777777" w:rsidR="001F4AEA" w:rsidRPr="001F4AEA" w:rsidRDefault="001F4AEA" w:rsidP="00323D5F">
      <w:pPr>
        <w:spacing w:line="276" w:lineRule="auto"/>
      </w:pPr>
    </w:p>
    <w:p w14:paraId="202FBA40" w14:textId="77777777" w:rsidR="00323D5F" w:rsidRPr="00BD2E47" w:rsidRDefault="00323D5F" w:rsidP="00323D5F">
      <w:pPr>
        <w:spacing w:line="360" w:lineRule="auto"/>
        <w:rPr>
          <w:rFonts w:asciiTheme="minorHAnsi" w:hAnsiTheme="minorHAnsi" w:cstheme="minorHAnsi"/>
        </w:rPr>
      </w:pPr>
      <w:r w:rsidRPr="00BD2E47">
        <w:rPr>
          <w:rFonts w:asciiTheme="minorHAnsi" w:hAnsiTheme="minorHAnsi" w:cstheme="minorHAnsi"/>
        </w:rPr>
        <w:t>__________________________________</w:t>
      </w:r>
      <w:r w:rsidRPr="00BD2E47">
        <w:rPr>
          <w:rFonts w:asciiTheme="minorHAnsi" w:hAnsiTheme="minorHAnsi" w:cstheme="minorHAnsi"/>
        </w:rPr>
        <w:br/>
        <w:t>(Vorname Name)</w:t>
      </w:r>
    </w:p>
    <w:p w14:paraId="6208FEBE" w14:textId="77777777" w:rsidR="00323D5F" w:rsidRPr="00BD2E47" w:rsidRDefault="00323D5F" w:rsidP="00323D5F">
      <w:pPr>
        <w:spacing w:line="360" w:lineRule="auto"/>
        <w:rPr>
          <w:rFonts w:asciiTheme="minorHAnsi" w:hAnsiTheme="minorHAnsi" w:cstheme="minorHAnsi"/>
        </w:rPr>
      </w:pPr>
      <w:r w:rsidRPr="00BD2E47">
        <w:rPr>
          <w:rFonts w:asciiTheme="minorHAnsi" w:hAnsiTheme="minorHAnsi" w:cstheme="minorHAnsi"/>
        </w:rPr>
        <w:t>__________________________________</w:t>
      </w:r>
      <w:r w:rsidRPr="00BD2E47">
        <w:rPr>
          <w:rFonts w:asciiTheme="minorHAnsi" w:hAnsiTheme="minorHAnsi" w:cstheme="minorHAnsi"/>
        </w:rPr>
        <w:br/>
        <w:t>(Vorname Name</w:t>
      </w:r>
    </w:p>
    <w:p w14:paraId="700935E5" w14:textId="5E2923E1" w:rsidR="00266E36" w:rsidRPr="00BD2E47" w:rsidRDefault="00323D5F" w:rsidP="0002649B">
      <w:pPr>
        <w:spacing w:line="360" w:lineRule="auto"/>
        <w:rPr>
          <w:rFonts w:asciiTheme="minorHAnsi" w:hAnsiTheme="minorHAnsi" w:cstheme="minorHAnsi"/>
        </w:rPr>
      </w:pPr>
      <w:r w:rsidRPr="00BD2E47">
        <w:rPr>
          <w:rFonts w:asciiTheme="minorHAnsi" w:hAnsiTheme="minorHAnsi" w:cstheme="minorHAnsi"/>
        </w:rPr>
        <w:t xml:space="preserve">Osnabrück, den </w:t>
      </w:r>
      <w:r w:rsidRPr="00BD2E47">
        <w:rPr>
          <w:rFonts w:asciiTheme="minorHAnsi" w:hAnsiTheme="minorHAnsi" w:cstheme="minorHAnsi"/>
        </w:rPr>
        <w:fldChar w:fldCharType="begin"/>
      </w:r>
      <w:r w:rsidRPr="00BD2E47">
        <w:rPr>
          <w:rFonts w:asciiTheme="minorHAnsi" w:hAnsiTheme="minorHAnsi" w:cstheme="minorHAnsi"/>
        </w:rPr>
        <w:instrText xml:space="preserve"> TIME \@ "d. MMMM yyyy" </w:instrText>
      </w:r>
      <w:r w:rsidRPr="00BD2E47">
        <w:rPr>
          <w:rFonts w:asciiTheme="minorHAnsi" w:hAnsiTheme="minorHAnsi" w:cstheme="minorHAnsi"/>
        </w:rPr>
        <w:fldChar w:fldCharType="separate"/>
      </w:r>
      <w:r w:rsidRPr="00BD2E47">
        <w:rPr>
          <w:rFonts w:asciiTheme="minorHAnsi" w:hAnsiTheme="minorHAnsi" w:cstheme="minorHAnsi"/>
          <w:noProof/>
        </w:rPr>
        <w:t>02. März 2018</w:t>
      </w:r>
      <w:r w:rsidRPr="00BD2E47">
        <w:rPr>
          <w:rFonts w:asciiTheme="minorHAnsi" w:hAnsiTheme="minorHAnsi" w:cstheme="minorHAnsi"/>
        </w:rPr>
        <w:fldChar w:fldCharType="end"/>
      </w:r>
      <w:r w:rsidRPr="00BD2E47">
        <w:rPr>
          <w:rFonts w:asciiTheme="minorHAnsi" w:hAnsiTheme="minorHAnsi" w:cstheme="minorHAnsi"/>
        </w:rPr>
        <w:t xml:space="preserve"> </w:t>
      </w:r>
    </w:p>
    <w:sectPr w:rsidR="00266E36" w:rsidRPr="00BD2E47" w:rsidSect="00E20FA7">
      <w:footerReference w:type="default" r:id="rId36"/>
      <w:pgSz w:w="11907" w:h="16840" w:code="9"/>
      <w:pgMar w:top="1417" w:right="1417" w:bottom="1134" w:left="1417"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5" w:author="ramona.plogmann@osnanet.de" w:date="2018-02-23T17:02:00Z" w:initials="r">
    <w:p w14:paraId="5BB3F9DB" w14:textId="77777777" w:rsidR="00BD2E47" w:rsidRDefault="00BD2E47" w:rsidP="00FC72AF">
      <w:pPr>
        <w:pStyle w:val="Kommentartext"/>
      </w:pPr>
      <w:r>
        <w:rPr>
          <w:rStyle w:val="Kommentarzeichen"/>
        </w:rPr>
        <w:annotationRef/>
      </w:r>
      <w:r>
        <w:t xml:space="preserve">Ein bisschen umständlich formuliert. </w:t>
      </w:r>
    </w:p>
    <w:p w14:paraId="22853D52" w14:textId="77777777" w:rsidR="00BD2E47" w:rsidRDefault="00BD2E47" w:rsidP="00FC72AF">
      <w:pPr>
        <w:pStyle w:val="Kommentartext"/>
      </w:pPr>
      <w:proofErr w:type="spellStart"/>
      <w:r>
        <w:t>Geodaten</w:t>
      </w:r>
      <w:proofErr w:type="spellEnd"/>
      <w:r>
        <w:t xml:space="preserve"> nutzbar machen?</w:t>
      </w:r>
    </w:p>
  </w:comment>
  <w:comment w:id="36" w:author="ngs" w:date="2018-02-23T17:02:00Z" w:initials="n">
    <w:p w14:paraId="6C8E48CE" w14:textId="77777777" w:rsidR="00BD2E47" w:rsidRDefault="00BD2E47" w:rsidP="00FC72AF">
      <w:pPr>
        <w:pStyle w:val="Kommentartext"/>
      </w:pPr>
      <w:r>
        <w:rPr>
          <w:rStyle w:val="Kommentarzeichen"/>
        </w:rPr>
        <w:annotationRef/>
      </w:r>
      <w:r>
        <w:t xml:space="preserve">Wollte sagen, dass auch Daten im Fokus stehen können, die man selber noch in ein für </w:t>
      </w:r>
      <w:proofErr w:type="spellStart"/>
      <w:r>
        <w:t>GoogleMaps</w:t>
      </w:r>
      <w:proofErr w:type="spellEnd"/>
      <w:r>
        <w:t xml:space="preserve"> nutzbares Format bringen muss- da fällt mir aber zugegebenermaßen nix Besseres ein um den Gedanken rüberzubringen</w:t>
      </w:r>
    </w:p>
  </w:comment>
  <w:comment w:id="37" w:author="ramona.plogmann@osnanet.de" w:date="2018-02-23T17:02:00Z" w:initials="r">
    <w:p w14:paraId="298BF4C2" w14:textId="77777777" w:rsidR="00BD2E47" w:rsidRDefault="00BD2E47" w:rsidP="00FC72AF">
      <w:pPr>
        <w:pStyle w:val="Kommentartext"/>
      </w:pPr>
      <w:r>
        <w:rPr>
          <w:rStyle w:val="Kommentarzeichen"/>
        </w:rPr>
        <w:annotationRef/>
      </w:r>
      <w:r>
        <w:t>Richtiger Artikel? Keine Ahnung :D</w:t>
      </w:r>
    </w:p>
  </w:comment>
  <w:comment w:id="38" w:author="ngs" w:date="2018-02-23T17:02:00Z" w:initials="n">
    <w:p w14:paraId="79397BEF" w14:textId="77777777" w:rsidR="00BD2E47" w:rsidRDefault="00BD2E47" w:rsidP="00FC72AF">
      <w:pPr>
        <w:pStyle w:val="Kommentartext"/>
      </w:pPr>
      <w:r>
        <w:rPr>
          <w:rStyle w:val="Kommentarzeichen"/>
        </w:rPr>
        <w:annotationRef/>
      </w:r>
      <w:r>
        <w:t xml:space="preserve">Sollte passen </w:t>
      </w:r>
      <w:r>
        <w:sym w:font="Wingdings" w:char="F04A"/>
      </w:r>
    </w:p>
  </w:comment>
  <w:comment w:id="40" w:author="ramona.plogmann@osnanet.de" w:date="2018-02-23T17:02:00Z" w:initials="r">
    <w:p w14:paraId="2D546847" w14:textId="77777777" w:rsidR="00BD2E47" w:rsidRDefault="00BD2E47" w:rsidP="00FC72AF">
      <w:pPr>
        <w:pStyle w:val="Kommentartext"/>
      </w:pPr>
      <w:r>
        <w:rPr>
          <w:rStyle w:val="Kommentarzeichen"/>
        </w:rPr>
        <w:annotationRef/>
      </w:r>
      <w:r>
        <w:t xml:space="preserve">Gibt es irgendwas in der </w:t>
      </w:r>
      <w:proofErr w:type="spellStart"/>
      <w:r>
        <w:t>app</w:t>
      </w:r>
      <w:proofErr w:type="spellEnd"/>
      <w:r>
        <w:t xml:space="preserve">, wofür </w:t>
      </w:r>
      <w:proofErr w:type="spellStart"/>
      <w:r>
        <w:t>einstellungen</w:t>
      </w:r>
      <w:proofErr w:type="spellEnd"/>
      <w:r>
        <w:t xml:space="preserve"> sinnvoll genutzt werden könnten? Wenn ja, hier erwähnen, sonst Satz weglassen. </w:t>
      </w:r>
    </w:p>
  </w:comment>
  <w:comment w:id="41" w:author="ngs" w:date="2018-02-23T17:02:00Z" w:initials="n">
    <w:p w14:paraId="1A31275D" w14:textId="77777777" w:rsidR="00BD2E47" w:rsidRDefault="00BD2E47" w:rsidP="00FC72AF">
      <w:pPr>
        <w:pStyle w:val="Kommentartext"/>
      </w:pPr>
      <w:r>
        <w:rPr>
          <w:rStyle w:val="Kommentarzeichen"/>
        </w:rPr>
        <w:annotationRef/>
      </w:r>
      <w:r>
        <w:t xml:space="preserve">Habe das nochmal hingeschrieben </w:t>
      </w:r>
      <w:r>
        <w:sym w:font="Wingdings" w:char="F04A"/>
      </w:r>
    </w:p>
  </w:comment>
  <w:comment w:id="51" w:author="ngs" w:date="2018-02-23T17:02:00Z" w:initials="n">
    <w:p w14:paraId="6ABFDDC5" w14:textId="77777777" w:rsidR="00BD2E47" w:rsidRDefault="00BD2E47" w:rsidP="00FC72AF">
      <w:pPr>
        <w:pStyle w:val="Kommentartext"/>
      </w:pPr>
      <w:r>
        <w:rPr>
          <w:rStyle w:val="Kommentarzeichen"/>
        </w:rPr>
        <w:annotationRef/>
      </w:r>
      <w:r>
        <w:t>Hast Recht aber können wir nachher immer noch kürzen oder? Habe mal in eine Bachelor Arbeit reingeguckt da haben die das auch so gemacht. Das blöde Bild habe ich aber erstmal weggenommen</w:t>
      </w:r>
    </w:p>
  </w:comment>
  <w:comment w:id="56" w:author="ramona.plogmann@osnanet.de" w:date="2018-02-23T17:02:00Z" w:initials="r">
    <w:p w14:paraId="5DABB73D" w14:textId="77777777" w:rsidR="00BD2E47" w:rsidRDefault="00BD2E47" w:rsidP="00FC72AF">
      <w:pPr>
        <w:pStyle w:val="Kommentartext"/>
      </w:pPr>
      <w:r>
        <w:rPr>
          <w:rStyle w:val="Kommentarzeichen"/>
        </w:rPr>
        <w:annotationRef/>
      </w:r>
      <w:r>
        <w:rPr>
          <w:rStyle w:val="Kommentarzeichen"/>
        </w:rPr>
        <w:annotationRef/>
      </w:r>
      <w:r>
        <w:t xml:space="preserve">Gibt’s hier </w:t>
      </w:r>
      <w:proofErr w:type="spellStart"/>
      <w:r>
        <w:t>ne</w:t>
      </w:r>
      <w:proofErr w:type="spellEnd"/>
      <w:r>
        <w:t xml:space="preserve"> </w:t>
      </w:r>
      <w:proofErr w:type="spellStart"/>
      <w:r>
        <w:t>quelle</w:t>
      </w:r>
      <w:proofErr w:type="spellEnd"/>
      <w:r>
        <w:t xml:space="preserve"> zu, woher du das weißt, oder weißt du das einfach?</w:t>
      </w:r>
    </w:p>
  </w:comment>
  <w:comment w:id="59" w:author="ramona.plogmann@osnanet.de" w:date="2018-02-23T17:02:00Z" w:initials="r">
    <w:p w14:paraId="1FA195D9" w14:textId="77777777" w:rsidR="00BD2E47" w:rsidRDefault="00BD2E47" w:rsidP="00FC72AF">
      <w:pPr>
        <w:pStyle w:val="Kommentartext"/>
      </w:pPr>
      <w:r>
        <w:rPr>
          <w:rStyle w:val="Kommentarzeichen"/>
        </w:rPr>
        <w:annotationRef/>
      </w:r>
      <w:r>
        <w:rPr>
          <w:rStyle w:val="Kommentarzeichen"/>
        </w:rPr>
        <w:annotationRef/>
      </w:r>
      <w:r>
        <w:t>Wirklich „Hack“-</w:t>
      </w:r>
      <w:proofErr w:type="spellStart"/>
      <w:r>
        <w:t>athons</w:t>
      </w:r>
      <w:proofErr w:type="spellEnd"/>
      <w:r>
        <w:t xml:space="preserve">? Klingt nach </w:t>
      </w:r>
      <w:proofErr w:type="spellStart"/>
      <w:r>
        <w:t>sicherheitslücken</w:t>
      </w:r>
      <w:proofErr w:type="spellEnd"/>
      <w:r>
        <w:t xml:space="preserve"> finden, nicht nach </w:t>
      </w:r>
      <w:proofErr w:type="spellStart"/>
      <w:r>
        <w:t>codingparty</w:t>
      </w:r>
      <w:proofErr w:type="spellEnd"/>
    </w:p>
  </w:comment>
  <w:comment w:id="62" w:author="ramona.plogmann@osnanet.de" w:date="2018-02-23T17:02:00Z" w:initials="r">
    <w:p w14:paraId="14FE74E2" w14:textId="77777777" w:rsidR="00BD2E47" w:rsidRDefault="00BD2E47" w:rsidP="00FC72AF">
      <w:pPr>
        <w:pStyle w:val="Kommentartext"/>
      </w:pPr>
      <w:r>
        <w:rPr>
          <w:rStyle w:val="Kommentarzeichen"/>
        </w:rPr>
        <w:annotationRef/>
      </w:r>
      <w:r>
        <w:t>Auch über API möglich, bei uns aber nicht genutzt (vielleicht noch hinzufügen?)</w:t>
      </w:r>
    </w:p>
    <w:p w14:paraId="00D6CDC9" w14:textId="77777777" w:rsidR="00BD2E47" w:rsidRDefault="00BD2E47" w:rsidP="00FC72AF">
      <w:pPr>
        <w:pStyle w:val="Kommentartext"/>
      </w:pPr>
      <w:r>
        <w:t>Ah ok steht weiter unten</w:t>
      </w:r>
    </w:p>
  </w:comment>
  <w:comment w:id="63" w:author="ramona.plogmann@osnanet.de" w:date="2018-02-23T17:02:00Z" w:initials="r">
    <w:p w14:paraId="4BA136AA" w14:textId="77777777" w:rsidR="00BD2E47" w:rsidRDefault="00BD2E47" w:rsidP="00FC72AF">
      <w:pPr>
        <w:pStyle w:val="Kommentartext"/>
      </w:pPr>
      <w:r>
        <w:rPr>
          <w:rStyle w:val="Kommentarzeichen"/>
        </w:rPr>
        <w:annotationRef/>
      </w:r>
      <w:r>
        <w:t xml:space="preserve">Werden die von DB bereitgestellt, oder sind das </w:t>
      </w:r>
      <w:proofErr w:type="spellStart"/>
      <w:r>
        <w:t>projekte</w:t>
      </w:r>
      <w:proofErr w:type="spellEnd"/>
      <w:r>
        <w:t xml:space="preserve"> die die </w:t>
      </w:r>
      <w:proofErr w:type="spellStart"/>
      <w:r>
        <w:t>dbdata</w:t>
      </w:r>
      <w:proofErr w:type="spellEnd"/>
      <w:r>
        <w:t xml:space="preserve"> nutzen?</w:t>
      </w:r>
    </w:p>
  </w:comment>
  <w:comment w:id="64" w:author="ngs" w:date="2018-02-23T17:02:00Z" w:initials="n">
    <w:p w14:paraId="02BAFCC4" w14:textId="77777777" w:rsidR="00BD2E47" w:rsidRDefault="00BD2E47" w:rsidP="00FC72AF">
      <w:pPr>
        <w:pStyle w:val="Kommentartext"/>
      </w:pPr>
      <w:r>
        <w:rPr>
          <w:rStyle w:val="Kommentarzeichen"/>
        </w:rPr>
        <w:annotationRef/>
      </w:r>
      <w:r>
        <w:t xml:space="preserve">Mal schauen, ob das von der Größe so geht hier müssen wir einen Testdruck machen! Nicht dass das zu klein ist </w:t>
      </w:r>
    </w:p>
  </w:comment>
  <w:comment w:id="66" w:author="ramona.plogmann@osnanet.de" w:date="2018-02-23T17:02:00Z" w:initials="r">
    <w:p w14:paraId="5A7FA472" w14:textId="77777777" w:rsidR="00BD2E47" w:rsidRDefault="00BD2E47" w:rsidP="00FC72AF">
      <w:pPr>
        <w:pStyle w:val="Kommentartext"/>
      </w:pPr>
      <w:r>
        <w:rPr>
          <w:rStyle w:val="Kommentarzeichen"/>
        </w:rPr>
        <w:annotationRef/>
      </w:r>
      <w:r>
        <w:t>Quelle?</w:t>
      </w:r>
    </w:p>
  </w:comment>
  <w:comment w:id="68" w:author="ngs" w:date="2018-02-23T17:02:00Z" w:initials="n">
    <w:p w14:paraId="6DD4A0ED" w14:textId="77777777" w:rsidR="00BD2E47" w:rsidRDefault="00BD2E47" w:rsidP="00FC72AF">
      <w:pPr>
        <w:pStyle w:val="Kommentartext"/>
      </w:pPr>
      <w:r>
        <w:rPr>
          <w:rStyle w:val="Kommentarzeichen"/>
        </w:rPr>
        <w:annotationRef/>
      </w:r>
      <w:r>
        <w:t>Hier lasse ich erstmal noch Platz wegen dem 1. Bild</w:t>
      </w:r>
    </w:p>
  </w:comment>
  <w:comment w:id="71" w:author="ramona.plogmann@osnanet.de" w:date="2018-02-23T17:02:00Z" w:initials="r">
    <w:p w14:paraId="112E8A14" w14:textId="77777777" w:rsidR="00BD2E47" w:rsidRDefault="00BD2E47" w:rsidP="00FC72AF">
      <w:pPr>
        <w:pStyle w:val="Kommentartext"/>
      </w:pPr>
      <w:r>
        <w:rPr>
          <w:rStyle w:val="Kommentarzeichen"/>
        </w:rPr>
        <w:annotationRef/>
      </w:r>
      <w:proofErr w:type="spellStart"/>
      <w:r>
        <w:t>Vllt</w:t>
      </w:r>
      <w:proofErr w:type="spellEnd"/>
      <w:r>
        <w:t xml:space="preserve"> überflüssig?</w:t>
      </w:r>
    </w:p>
  </w:comment>
  <w:comment w:id="76" w:author="ramona.plogmann@osnanet.de" w:date="2018-02-23T17:02:00Z" w:initials="r">
    <w:p w14:paraId="4173DCFC" w14:textId="77777777" w:rsidR="00BD2E47" w:rsidRDefault="00BD2E47" w:rsidP="00FC72AF">
      <w:pPr>
        <w:pStyle w:val="Kommentartext"/>
      </w:pPr>
      <w:r>
        <w:rPr>
          <w:rStyle w:val="Kommentarzeichen"/>
        </w:rPr>
        <w:annotationRef/>
      </w:r>
      <w:r>
        <w:t>Ist der Abstand zu groß bis die Referenz kommt?</w:t>
      </w:r>
    </w:p>
  </w:comment>
  <w:comment w:id="80" w:author="ramona.plogmann@osnanet.de" w:date="2018-02-23T17:02:00Z" w:initials="r">
    <w:p w14:paraId="14F18079" w14:textId="77777777" w:rsidR="00BD2E47" w:rsidRDefault="00BD2E47" w:rsidP="00FC72AF">
      <w:pPr>
        <w:pStyle w:val="Kommentartext"/>
      </w:pPr>
      <w:r>
        <w:rPr>
          <w:rStyle w:val="Kommentarzeichen"/>
        </w:rPr>
        <w:annotationRef/>
      </w:r>
      <w:r>
        <w:t>Hier fehlt noch was, woher das kommt und so.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3B2EE3" w14:textId="77777777" w:rsidR="00695BDF" w:rsidRDefault="00695BDF">
      <w:pPr>
        <w:spacing w:after="0"/>
      </w:pPr>
      <w:r>
        <w:separator/>
      </w:r>
    </w:p>
  </w:endnote>
  <w:endnote w:type="continuationSeparator" w:id="0">
    <w:p w14:paraId="2B9976CE" w14:textId="77777777" w:rsidR="00695BDF" w:rsidRDefault="00695B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E821B" w14:textId="28D88968" w:rsidR="00E20FA7" w:rsidRDefault="00E20FA7" w:rsidP="00E20FA7">
    <w:pPr>
      <w:pStyle w:val="Fuzeile"/>
      <w:jc w:val="center"/>
    </w:pPr>
    <w:r>
      <w:fldChar w:fldCharType="begin"/>
    </w:r>
    <w:r>
      <w:instrText>PAGE   \* MERGEFORMAT</w:instrText>
    </w:r>
    <w:r>
      <w:fldChar w:fldCharType="separate"/>
    </w:r>
    <w:r w:rsidR="007A470E">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3539E6" w14:textId="77777777" w:rsidR="00695BDF" w:rsidRDefault="00695BDF">
      <w:pPr>
        <w:spacing w:after="0"/>
      </w:pPr>
      <w:r>
        <w:separator/>
      </w:r>
    </w:p>
  </w:footnote>
  <w:footnote w:type="continuationSeparator" w:id="0">
    <w:p w14:paraId="7616C0FF" w14:textId="77777777" w:rsidR="00695BDF" w:rsidRDefault="00695BDF">
      <w:pPr>
        <w:spacing w:after="0"/>
      </w:pPr>
      <w:r>
        <w:continuationSeparator/>
      </w:r>
    </w:p>
  </w:footnote>
  <w:footnote w:id="1">
    <w:p w14:paraId="0FDA5C08" w14:textId="77777777" w:rsidR="00BD2E47" w:rsidRDefault="00BD2E47" w:rsidP="00FC72AF">
      <w:pPr>
        <w:pStyle w:val="Funotentext"/>
      </w:pPr>
      <w:r>
        <w:rPr>
          <w:rStyle w:val="Funotenzeichen"/>
        </w:rPr>
        <w:footnoteRef/>
      </w:r>
      <w:r>
        <w:t xml:space="preserve"> </w:t>
      </w:r>
      <w:r w:rsidRPr="00CE3D74">
        <w:t>https://www.geodaten.niedersachsen.de/startseite/gdini/open_data_portale/open-data-136000.html</w:t>
      </w:r>
    </w:p>
  </w:footnote>
  <w:footnote w:id="2">
    <w:p w14:paraId="4709499E" w14:textId="77777777" w:rsidR="00BD2E47" w:rsidRDefault="00BD2E47" w:rsidP="00FC72AF">
      <w:pPr>
        <w:pStyle w:val="Funotentext"/>
      </w:pPr>
      <w:r>
        <w:rPr>
          <w:rStyle w:val="Funotenzeichen"/>
        </w:rPr>
        <w:footnoteRef/>
      </w:r>
      <w:r>
        <w:t xml:space="preserve"> </w:t>
      </w:r>
      <w:r w:rsidRPr="00F12D05">
        <w:t>http://data.deutschebahn.com/</w:t>
      </w:r>
    </w:p>
  </w:footnote>
  <w:footnote w:id="3">
    <w:p w14:paraId="4A59FA67" w14:textId="0075853B" w:rsidR="00BD2E47" w:rsidRDefault="00BD2E47" w:rsidP="00FC72AF">
      <w:pPr>
        <w:pStyle w:val="Funotentext"/>
      </w:pPr>
      <w:r>
        <w:rPr>
          <w:rStyle w:val="Funotenzeichen"/>
        </w:rPr>
        <w:footnoteRef/>
      </w:r>
      <w:r>
        <w:t xml:space="preserve"> </w:t>
      </w:r>
      <w:r w:rsidRPr="00E813B9">
        <w:t>https://de.wikip</w:t>
      </w:r>
      <w:r>
        <w:t>edia.org/wiki/Ionic_(Framework)</w:t>
      </w:r>
    </w:p>
  </w:footnote>
  <w:footnote w:id="4">
    <w:p w14:paraId="78E8309C" w14:textId="77777777" w:rsidR="00BD2E47" w:rsidRDefault="00BD2E47" w:rsidP="00FC72AF">
      <w:pPr>
        <w:pStyle w:val="Funotentext"/>
      </w:pPr>
      <w:r>
        <w:rPr>
          <w:rStyle w:val="Funotenzeichen"/>
        </w:rPr>
        <w:footnoteRef/>
      </w:r>
      <w:r>
        <w:t xml:space="preserve"> </w:t>
      </w:r>
      <w:r w:rsidRPr="00E813B9">
        <w:t>https://de.ryte.com/wiki/Native_App</w:t>
      </w:r>
    </w:p>
  </w:footnote>
  <w:footnote w:id="5">
    <w:p w14:paraId="7E9DBFC9" w14:textId="77777777" w:rsidR="00BD2E47" w:rsidRDefault="00BD2E47" w:rsidP="00FC72AF">
      <w:pPr>
        <w:pStyle w:val="Funotentext"/>
      </w:pPr>
      <w:r>
        <w:rPr>
          <w:rStyle w:val="Funotenzeichen"/>
        </w:rPr>
        <w:footnoteRef/>
      </w:r>
      <w:r>
        <w:t xml:space="preserve"> </w:t>
      </w:r>
      <w:r w:rsidRPr="009C0FA0">
        <w:t>https://www.thoughtworks.com/de/radar/languages-and-frameworks/ionic-framework</w:t>
      </w:r>
    </w:p>
  </w:footnote>
  <w:footnote w:id="6">
    <w:p w14:paraId="04D3909D" w14:textId="77777777" w:rsidR="00BD2E47" w:rsidRDefault="00BD2E47" w:rsidP="00FC72AF">
      <w:pPr>
        <w:pStyle w:val="Funotentext"/>
      </w:pPr>
      <w:r>
        <w:rPr>
          <w:rStyle w:val="Funotenzeichen"/>
        </w:rPr>
        <w:footnoteRef/>
      </w:r>
      <w:r>
        <w:t xml:space="preserve"> </w:t>
      </w:r>
      <w:r w:rsidRPr="001A0552">
        <w:t>https://ionicframework.com/about</w:t>
      </w:r>
    </w:p>
  </w:footnote>
  <w:footnote w:id="7">
    <w:p w14:paraId="435F7DA0" w14:textId="77777777" w:rsidR="00BD2E47" w:rsidRDefault="00BD2E47" w:rsidP="00FC72AF">
      <w:pPr>
        <w:pStyle w:val="Funotentext"/>
      </w:pPr>
      <w:r>
        <w:rPr>
          <w:rStyle w:val="Funotenzeichen"/>
        </w:rPr>
        <w:footnoteRef/>
      </w:r>
      <w:r>
        <w:t xml:space="preserve"> </w:t>
      </w:r>
      <w:r w:rsidRPr="001254F2">
        <w:t>https://ionicframework.com/docs/v1/overview/</w:t>
      </w:r>
    </w:p>
  </w:footnote>
  <w:footnote w:id="8">
    <w:p w14:paraId="41632B82" w14:textId="77777777" w:rsidR="00BD2E47" w:rsidRPr="00FF26E6" w:rsidRDefault="00BD2E47" w:rsidP="00FC72AF">
      <w:pPr>
        <w:pStyle w:val="Funotentext"/>
        <w:rPr>
          <w:lang w:val="en-US"/>
        </w:rPr>
      </w:pPr>
      <w:r>
        <w:rPr>
          <w:rStyle w:val="Funotenzeichen"/>
        </w:rPr>
        <w:footnoteRef/>
      </w:r>
      <w:r w:rsidRPr="00FF26E6">
        <w:rPr>
          <w:lang w:val="en-US"/>
        </w:rPr>
        <w:t xml:space="preserve"> Chris Griffith: Mobile App Development with Ionic 2, </w:t>
      </w:r>
      <w:proofErr w:type="spellStart"/>
      <w:r w:rsidRPr="00FF26E6">
        <w:rPr>
          <w:lang w:val="en-US"/>
        </w:rPr>
        <w:t>S.5</w:t>
      </w:r>
      <w:proofErr w:type="spellEnd"/>
    </w:p>
  </w:footnote>
  <w:footnote w:id="9">
    <w:p w14:paraId="1488DF8A" w14:textId="77777777" w:rsidR="00BD2E47" w:rsidRPr="00FF26E6" w:rsidRDefault="00BD2E47" w:rsidP="00FC72AF">
      <w:pPr>
        <w:pStyle w:val="Funotentext"/>
        <w:rPr>
          <w:lang w:val="en-US"/>
        </w:rPr>
      </w:pPr>
      <w:r>
        <w:rPr>
          <w:rStyle w:val="Funotenzeichen"/>
        </w:rPr>
        <w:footnoteRef/>
      </w:r>
      <w:r w:rsidRPr="00FF26E6">
        <w:rPr>
          <w:lang w:val="en-US"/>
        </w:rPr>
        <w:t xml:space="preserve"> Chris Griffith: Mobile App Development with Ionic 2, </w:t>
      </w:r>
      <w:proofErr w:type="spellStart"/>
      <w:r w:rsidRPr="00FF26E6">
        <w:rPr>
          <w:lang w:val="en-US"/>
        </w:rPr>
        <w:t>S.6</w:t>
      </w:r>
      <w:proofErr w:type="spellEnd"/>
    </w:p>
  </w:footnote>
  <w:footnote w:id="10">
    <w:p w14:paraId="61F46548" w14:textId="77777777" w:rsidR="00BD2E47" w:rsidRPr="00FF26E6" w:rsidRDefault="00BD2E47" w:rsidP="00FC72AF">
      <w:pPr>
        <w:pStyle w:val="Funotentext"/>
        <w:rPr>
          <w:lang w:val="en-US"/>
        </w:rPr>
      </w:pPr>
      <w:r>
        <w:rPr>
          <w:rStyle w:val="Funotenzeichen"/>
        </w:rPr>
        <w:footnoteRef/>
      </w:r>
      <w:r w:rsidRPr="00FF26E6">
        <w:rPr>
          <w:lang w:val="en-US"/>
        </w:rPr>
        <w:t xml:space="preserve"> https://de.wikipedia.org/wiki/Ionic_(Framework)#cite_note-2</w:t>
      </w:r>
    </w:p>
  </w:footnote>
  <w:footnote w:id="11">
    <w:p w14:paraId="77DE652D" w14:textId="77777777" w:rsidR="00BD2E47" w:rsidRPr="00FF26E6" w:rsidRDefault="00BD2E47" w:rsidP="00FC72AF">
      <w:pPr>
        <w:pStyle w:val="Funotentext"/>
        <w:rPr>
          <w:lang w:val="en-US"/>
        </w:rPr>
      </w:pPr>
      <w:r>
        <w:rPr>
          <w:rStyle w:val="Funotenzeichen"/>
        </w:rPr>
        <w:footnoteRef/>
      </w:r>
      <w:r w:rsidRPr="00FF26E6">
        <w:rPr>
          <w:lang w:val="en-US"/>
        </w:rPr>
        <w:t xml:space="preserve"> https://opensource.org/licenses/MIT</w:t>
      </w:r>
    </w:p>
  </w:footnote>
  <w:footnote w:id="12">
    <w:p w14:paraId="29DC7060" w14:textId="77777777" w:rsidR="00BD2E47" w:rsidRPr="00FF26E6" w:rsidRDefault="00BD2E47" w:rsidP="00FC72AF">
      <w:pPr>
        <w:pStyle w:val="Funotentext"/>
        <w:rPr>
          <w:lang w:val="en-US"/>
        </w:rPr>
      </w:pPr>
      <w:r>
        <w:rPr>
          <w:rStyle w:val="Funotenzeichen"/>
        </w:rPr>
        <w:footnoteRef/>
      </w:r>
      <w:r w:rsidRPr="00FF26E6">
        <w:rPr>
          <w:lang w:val="en-US"/>
        </w:rPr>
        <w:t xml:space="preserve"> https://ionicframework.com/docs/intro/concepts/</w:t>
      </w:r>
    </w:p>
  </w:footnote>
  <w:footnote w:id="13">
    <w:p w14:paraId="08CFE4A0" w14:textId="77777777" w:rsidR="00BD2E47" w:rsidRPr="00FF26E6" w:rsidRDefault="00BD2E47" w:rsidP="00FC72AF">
      <w:pPr>
        <w:pStyle w:val="Funotentext"/>
        <w:rPr>
          <w:lang w:val="en-US"/>
        </w:rPr>
      </w:pPr>
      <w:r>
        <w:rPr>
          <w:rStyle w:val="Funotenzeichen"/>
        </w:rPr>
        <w:footnoteRef/>
      </w:r>
      <w:r w:rsidRPr="00FF26E6">
        <w:rPr>
          <w:lang w:val="en-US"/>
        </w:rPr>
        <w:t xml:space="preserve"> https://tldrlegal.com/license/mit-license</w:t>
      </w:r>
    </w:p>
  </w:footnote>
  <w:footnote w:id="14">
    <w:p w14:paraId="2A82881F" w14:textId="77777777" w:rsidR="00BD2E47" w:rsidRPr="00FF26E6" w:rsidRDefault="00BD2E47" w:rsidP="00FC72AF">
      <w:pPr>
        <w:pStyle w:val="Funotentext"/>
        <w:rPr>
          <w:lang w:val="en-US"/>
        </w:rPr>
      </w:pPr>
      <w:r>
        <w:rPr>
          <w:rStyle w:val="Funotenzeichen"/>
        </w:rPr>
        <w:footnoteRef/>
      </w:r>
      <w:r w:rsidRPr="00FF26E6">
        <w:rPr>
          <w:lang w:val="en-US"/>
        </w:rPr>
        <w:t xml:space="preserve"> https://ionicframework.com/pro/pricing</w:t>
      </w:r>
    </w:p>
  </w:footnote>
  <w:footnote w:id="15">
    <w:p w14:paraId="6CACD75D" w14:textId="77777777" w:rsidR="00BD2E47" w:rsidRPr="00800B40" w:rsidRDefault="00BD2E47" w:rsidP="00FC72AF">
      <w:pPr>
        <w:pStyle w:val="Funotentext"/>
        <w:rPr>
          <w:lang w:val="en-US"/>
        </w:rPr>
      </w:pPr>
      <w:r>
        <w:rPr>
          <w:rStyle w:val="Funotenzeichen"/>
        </w:rPr>
        <w:footnoteRef/>
      </w:r>
      <w:r w:rsidRPr="00800B40">
        <w:rPr>
          <w:lang w:val="en-US"/>
        </w:rPr>
        <w:t xml:space="preserve"> https://www.cloudcomputing-insider.de/was-ist-eine-rest-api-a-611116/</w:t>
      </w:r>
    </w:p>
  </w:footnote>
  <w:footnote w:id="16">
    <w:p w14:paraId="3DCEFD47" w14:textId="77777777" w:rsidR="00BD2E47" w:rsidRPr="00800B40" w:rsidRDefault="00BD2E47" w:rsidP="00FC72AF">
      <w:pPr>
        <w:pStyle w:val="Funotentext"/>
        <w:rPr>
          <w:lang w:val="en-US"/>
        </w:rPr>
      </w:pPr>
      <w:r>
        <w:rPr>
          <w:rStyle w:val="Funotenzeichen"/>
        </w:rPr>
        <w:footnoteRef/>
      </w:r>
      <w:r w:rsidRPr="00800B40">
        <w:rPr>
          <w:lang w:val="en-US"/>
        </w:rPr>
        <w:t xml:space="preserve"> https://de.wikipedia.org/wiki/Representational_State_Transfer</w:t>
      </w:r>
    </w:p>
  </w:footnote>
  <w:footnote w:id="17">
    <w:p w14:paraId="48D75540" w14:textId="77777777" w:rsidR="00BD2E47" w:rsidRPr="00800B40" w:rsidRDefault="00BD2E47" w:rsidP="00FC72AF">
      <w:pPr>
        <w:pStyle w:val="Funotentext"/>
        <w:rPr>
          <w:lang w:val="en-US"/>
        </w:rPr>
      </w:pPr>
      <w:r>
        <w:rPr>
          <w:rStyle w:val="Funotenzeichen"/>
        </w:rPr>
        <w:footnoteRef/>
      </w:r>
      <w:r w:rsidRPr="00800B40">
        <w:rPr>
          <w:lang w:val="en-US"/>
        </w:rPr>
        <w:t xml:space="preserve"> https://www.cloudcomputing-insider.de/was-ist-eine-rest-api-a-611116/</w:t>
      </w:r>
    </w:p>
  </w:footnote>
  <w:footnote w:id="18">
    <w:p w14:paraId="07EE4488" w14:textId="77777777" w:rsidR="00BD2E47" w:rsidRDefault="00BD2E47" w:rsidP="00FC72AF">
      <w:pPr>
        <w:pStyle w:val="Funotentext"/>
      </w:pPr>
      <w:r>
        <w:rPr>
          <w:rStyle w:val="Funotenzeichen"/>
        </w:rPr>
        <w:footnoteRef/>
      </w:r>
      <w:r>
        <w:t xml:space="preserve"> siehe auch: </w:t>
      </w:r>
      <w:r w:rsidRPr="00876BDC">
        <w:t>https://twitter.com/dbopendata?lang=de</w:t>
      </w:r>
    </w:p>
  </w:footnote>
  <w:footnote w:id="19">
    <w:p w14:paraId="5AC7C56F" w14:textId="77777777" w:rsidR="00BD2E47" w:rsidRDefault="00BD2E47" w:rsidP="00FC72AF">
      <w:pPr>
        <w:pStyle w:val="Funotentext"/>
      </w:pPr>
      <w:r>
        <w:rPr>
          <w:rStyle w:val="Funotenzeichen"/>
        </w:rPr>
        <w:footnoteRef/>
      </w:r>
      <w:r>
        <w:t xml:space="preserve"> </w:t>
      </w:r>
      <w:r w:rsidRPr="00876BDC">
        <w:t>http://data.deutschebahn.com/</w:t>
      </w:r>
    </w:p>
  </w:footnote>
  <w:footnote w:id="20">
    <w:p w14:paraId="3CEE1DB9" w14:textId="77777777" w:rsidR="00BD2E47" w:rsidRDefault="00BD2E47" w:rsidP="00FC72AF">
      <w:pPr>
        <w:pStyle w:val="Funotentext"/>
      </w:pPr>
      <w:r>
        <w:rPr>
          <w:rStyle w:val="Funotenzeichen"/>
        </w:rPr>
        <w:footnoteRef/>
      </w:r>
      <w:r>
        <w:t xml:space="preserve"> </w:t>
      </w:r>
      <w:r w:rsidRPr="00F8204C">
        <w:t>https://developer.deutschebahn.com/store/site/pages/sign-up.jag</w:t>
      </w:r>
    </w:p>
  </w:footnote>
  <w:footnote w:id="21">
    <w:p w14:paraId="15F7195A" w14:textId="77777777" w:rsidR="00BD2E47" w:rsidRDefault="00BD2E47" w:rsidP="00FC72AF">
      <w:pPr>
        <w:pStyle w:val="Funotentext"/>
      </w:pPr>
      <w:r>
        <w:rPr>
          <w:rStyle w:val="Funotenzeichen"/>
        </w:rPr>
        <w:footnoteRef/>
      </w:r>
      <w:r>
        <w:t xml:space="preserve"> s. </w:t>
      </w:r>
      <w:r>
        <w:rPr>
          <w:rFonts w:ascii="Helvetica" w:hAnsi="Helvetica"/>
          <w:color w:val="333333"/>
          <w:spacing w:val="2"/>
          <w:shd w:val="clear" w:color="auto" w:fill="FFFFFF"/>
        </w:rPr>
        <w:t>http://www.railway-stations.org/</w:t>
      </w:r>
    </w:p>
  </w:footnote>
  <w:footnote w:id="22">
    <w:p w14:paraId="43944EB0" w14:textId="77777777" w:rsidR="00BD2E47" w:rsidRDefault="00BD2E47" w:rsidP="00FC72AF">
      <w:pPr>
        <w:pStyle w:val="Funotentext"/>
      </w:pPr>
      <w:r>
        <w:rPr>
          <w:rStyle w:val="Funotenzeichen"/>
        </w:rPr>
        <w:footnoteRef/>
      </w:r>
      <w:r>
        <w:t xml:space="preserve"> s. </w:t>
      </w:r>
      <w:r>
        <w:rPr>
          <w:rFonts w:ascii="Helvetica" w:hAnsi="Helvetica"/>
          <w:color w:val="333333"/>
          <w:spacing w:val="2"/>
          <w:shd w:val="clear" w:color="auto" w:fill="FFFFFF"/>
        </w:rPr>
        <w:t>https://play.google.com/store/apps/details?id=de.bahnhoefe.deutschlands.bahnhofsfotos</w:t>
      </w:r>
    </w:p>
  </w:footnote>
  <w:footnote w:id="23">
    <w:p w14:paraId="2B9B8A3C" w14:textId="77777777" w:rsidR="00BD2E47" w:rsidRDefault="00BD2E47" w:rsidP="00FC72AF">
      <w:pPr>
        <w:pStyle w:val="Funotentext"/>
      </w:pPr>
      <w:r>
        <w:rPr>
          <w:rStyle w:val="Funotenzeichen"/>
        </w:rPr>
        <w:footnoteRef/>
      </w:r>
      <w:r>
        <w:t xml:space="preserve"> Für weitere Informationen siehe </w:t>
      </w:r>
      <w:r w:rsidRPr="00DC4797">
        <w:t>https://de.wikipedia.org/wiki/3-S-Zentrale</w:t>
      </w:r>
    </w:p>
  </w:footnote>
  <w:footnote w:id="24">
    <w:p w14:paraId="0912E08A" w14:textId="77777777" w:rsidR="00BD2E47" w:rsidRDefault="00BD2E47" w:rsidP="00FC72AF">
      <w:pPr>
        <w:pStyle w:val="Funotentext"/>
      </w:pPr>
      <w:ins w:id="78" w:author="ngs" w:date="2018-02-15T18:11:00Z">
        <w:r>
          <w:rPr>
            <w:rStyle w:val="Funotenzeichen"/>
          </w:rPr>
          <w:footnoteRef/>
        </w:r>
        <w:r>
          <w:t xml:space="preserve"> </w:t>
        </w:r>
        <w:r w:rsidRPr="00C75008">
          <w:t>https://developers.google.com/maps/documentation/javascript/reference?hl=de</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C7BCD"/>
    <w:multiLevelType w:val="multilevel"/>
    <w:tmpl w:val="7EBC5052"/>
    <w:lvl w:ilvl="0">
      <w:start w:val="1"/>
      <w:numFmt w:val="decimal"/>
      <w:lvlText w:val="%1"/>
      <w:lvlJc w:val="left"/>
      <w:pPr>
        <w:ind w:left="432" w:hanging="432"/>
      </w:pPr>
      <w:rPr>
        <w:rFonts w:hint="default"/>
      </w:rPr>
    </w:lvl>
    <w:lvl w:ilvl="1">
      <w:start w:val="1"/>
      <w:numFmt w:val="decimal"/>
      <w:pStyle w:val="Kapitel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13485C15"/>
    <w:multiLevelType w:val="hybridMultilevel"/>
    <w:tmpl w:val="B01A42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9061EF4"/>
    <w:multiLevelType w:val="multilevel"/>
    <w:tmpl w:val="E3222230"/>
    <w:lvl w:ilvl="0">
      <w:start w:val="1"/>
      <w:numFmt w:val="decimal"/>
      <w:lvlText w:val="%1"/>
      <w:lvlJc w:val="left"/>
      <w:pPr>
        <w:ind w:left="398" w:hanging="398"/>
      </w:pPr>
      <w:rPr>
        <w:rFonts w:hint="default"/>
      </w:rPr>
    </w:lvl>
    <w:lvl w:ilvl="1">
      <w:start w:val="1"/>
      <w:numFmt w:val="decimal"/>
      <w:lvlText w:val="%1.%2"/>
      <w:lvlJc w:val="left"/>
      <w:pPr>
        <w:ind w:left="398" w:hanging="39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42C5506"/>
    <w:multiLevelType w:val="multilevel"/>
    <w:tmpl w:val="3A3C9FFA"/>
    <w:lvl w:ilvl="0">
      <w:start w:val="1"/>
      <w:numFmt w:val="decimal"/>
      <w:lvlText w:val="%1"/>
      <w:lvlJc w:val="left"/>
      <w:pPr>
        <w:ind w:left="398" w:hanging="398"/>
      </w:pPr>
      <w:rPr>
        <w:rFonts w:hint="default"/>
      </w:rPr>
    </w:lvl>
    <w:lvl w:ilvl="1">
      <w:start w:val="1"/>
      <w:numFmt w:val="decimal"/>
      <w:lvlText w:val="%1.%2"/>
      <w:lvlJc w:val="left"/>
      <w:pPr>
        <w:ind w:left="796" w:hanging="398"/>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2274" w:hanging="108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430" w:hanging="144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586" w:hanging="1800"/>
      </w:pPr>
      <w:rPr>
        <w:rFonts w:hint="default"/>
      </w:rPr>
    </w:lvl>
    <w:lvl w:ilvl="8">
      <w:start w:val="1"/>
      <w:numFmt w:val="decimal"/>
      <w:lvlText w:val="%1.%2.%3.%4.%5.%6.%7.%8.%9"/>
      <w:lvlJc w:val="left"/>
      <w:pPr>
        <w:ind w:left="4984" w:hanging="1800"/>
      </w:pPr>
      <w:rPr>
        <w:rFonts w:hint="default"/>
      </w:rPr>
    </w:lvl>
  </w:abstractNum>
  <w:abstractNum w:abstractNumId="4">
    <w:nsid w:val="2F5B76CC"/>
    <w:multiLevelType w:val="hybridMultilevel"/>
    <w:tmpl w:val="628037DA"/>
    <w:lvl w:ilvl="0" w:tplc="C7324BF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AC84667"/>
    <w:multiLevelType w:val="multilevel"/>
    <w:tmpl w:val="F39EB68E"/>
    <w:lvl w:ilvl="0">
      <w:start w:val="1"/>
      <w:numFmt w:val="decimal"/>
      <w:pStyle w:val="Kapitel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626C2517"/>
    <w:multiLevelType w:val="multilevel"/>
    <w:tmpl w:val="331C00E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7">
    <w:nsid w:val="65A24686"/>
    <w:multiLevelType w:val="multilevel"/>
    <w:tmpl w:val="7B2021D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nsid w:val="70077C83"/>
    <w:multiLevelType w:val="hybridMultilevel"/>
    <w:tmpl w:val="2190FA7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8"/>
  </w:num>
  <w:num w:numId="2">
    <w:abstractNumId w:val="6"/>
  </w:num>
  <w:num w:numId="3">
    <w:abstractNumId w:val="5"/>
  </w:num>
  <w:num w:numId="4">
    <w:abstractNumId w:val="1"/>
  </w:num>
  <w:num w:numId="5">
    <w:abstractNumId w:val="5"/>
  </w:num>
  <w:num w:numId="6">
    <w:abstractNumId w:val="7"/>
  </w:num>
  <w:num w:numId="7">
    <w:abstractNumId w:val="0"/>
  </w:num>
  <w:num w:numId="8">
    <w:abstractNumId w:val="4"/>
  </w:num>
  <w:num w:numId="9">
    <w:abstractNumId w:val="4"/>
  </w:num>
  <w:num w:numId="10">
    <w:abstractNumId w:val="6"/>
  </w:num>
  <w:num w:numId="11">
    <w:abstractNumId w:val="0"/>
    <w:lvlOverride w:ilvl="0">
      <w:startOverride w:val="1"/>
    </w:lvlOverride>
    <w:lvlOverride w:ilvl="1">
      <w:startOverride w:val="3"/>
    </w:lvlOverride>
  </w:num>
  <w:num w:numId="12">
    <w:abstractNumId w:val="2"/>
  </w:num>
  <w:num w:numId="13">
    <w:abstractNumId w:val="3"/>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33F"/>
    <w:rsid w:val="00005A1F"/>
    <w:rsid w:val="00016987"/>
    <w:rsid w:val="00024A96"/>
    <w:rsid w:val="0002649B"/>
    <w:rsid w:val="000276EF"/>
    <w:rsid w:val="000330CC"/>
    <w:rsid w:val="00055EA1"/>
    <w:rsid w:val="0006104E"/>
    <w:rsid w:val="00066EBB"/>
    <w:rsid w:val="00083AB1"/>
    <w:rsid w:val="000A2F84"/>
    <w:rsid w:val="000C3500"/>
    <w:rsid w:val="000C7F57"/>
    <w:rsid w:val="000D03B1"/>
    <w:rsid w:val="000F7888"/>
    <w:rsid w:val="00115E43"/>
    <w:rsid w:val="00120CAC"/>
    <w:rsid w:val="00140BC4"/>
    <w:rsid w:val="00142A64"/>
    <w:rsid w:val="00160333"/>
    <w:rsid w:val="00182652"/>
    <w:rsid w:val="001A54AE"/>
    <w:rsid w:val="001C6333"/>
    <w:rsid w:val="001D39DB"/>
    <w:rsid w:val="001E6E17"/>
    <w:rsid w:val="001F4AEA"/>
    <w:rsid w:val="00200745"/>
    <w:rsid w:val="0021138F"/>
    <w:rsid w:val="00225484"/>
    <w:rsid w:val="0022681A"/>
    <w:rsid w:val="0022788E"/>
    <w:rsid w:val="00244626"/>
    <w:rsid w:val="002628D6"/>
    <w:rsid w:val="00266E36"/>
    <w:rsid w:val="00270457"/>
    <w:rsid w:val="002A0BC3"/>
    <w:rsid w:val="002A7C8E"/>
    <w:rsid w:val="002B7CA3"/>
    <w:rsid w:val="002C3088"/>
    <w:rsid w:val="002D2477"/>
    <w:rsid w:val="002E0237"/>
    <w:rsid w:val="003165DB"/>
    <w:rsid w:val="00316FD5"/>
    <w:rsid w:val="00323D5F"/>
    <w:rsid w:val="003263C6"/>
    <w:rsid w:val="00333B38"/>
    <w:rsid w:val="00341A81"/>
    <w:rsid w:val="003456ED"/>
    <w:rsid w:val="00371076"/>
    <w:rsid w:val="003732B5"/>
    <w:rsid w:val="00387718"/>
    <w:rsid w:val="00392158"/>
    <w:rsid w:val="003A600C"/>
    <w:rsid w:val="003A73B5"/>
    <w:rsid w:val="003B1A62"/>
    <w:rsid w:val="003B5107"/>
    <w:rsid w:val="003B7544"/>
    <w:rsid w:val="003C03F8"/>
    <w:rsid w:val="003C0C67"/>
    <w:rsid w:val="003C2B4F"/>
    <w:rsid w:val="003D70B2"/>
    <w:rsid w:val="003E28C7"/>
    <w:rsid w:val="00406F2C"/>
    <w:rsid w:val="0041328A"/>
    <w:rsid w:val="004240A2"/>
    <w:rsid w:val="004266DF"/>
    <w:rsid w:val="0043114B"/>
    <w:rsid w:val="00455FC9"/>
    <w:rsid w:val="00477034"/>
    <w:rsid w:val="00485D27"/>
    <w:rsid w:val="004B5381"/>
    <w:rsid w:val="004C2C7C"/>
    <w:rsid w:val="004E5BA6"/>
    <w:rsid w:val="004E6C30"/>
    <w:rsid w:val="004E7592"/>
    <w:rsid w:val="0051062E"/>
    <w:rsid w:val="005312C0"/>
    <w:rsid w:val="005322A2"/>
    <w:rsid w:val="005322DC"/>
    <w:rsid w:val="005326A2"/>
    <w:rsid w:val="00542E2F"/>
    <w:rsid w:val="005457E8"/>
    <w:rsid w:val="005527D3"/>
    <w:rsid w:val="00556D41"/>
    <w:rsid w:val="00565D20"/>
    <w:rsid w:val="00586886"/>
    <w:rsid w:val="005918F4"/>
    <w:rsid w:val="005A17AD"/>
    <w:rsid w:val="005E1F68"/>
    <w:rsid w:val="00601833"/>
    <w:rsid w:val="006029FC"/>
    <w:rsid w:val="00613B63"/>
    <w:rsid w:val="00633799"/>
    <w:rsid w:val="00642C10"/>
    <w:rsid w:val="00665EDC"/>
    <w:rsid w:val="00667292"/>
    <w:rsid w:val="00673C6F"/>
    <w:rsid w:val="00683D9D"/>
    <w:rsid w:val="006876B5"/>
    <w:rsid w:val="00695BDF"/>
    <w:rsid w:val="006F480D"/>
    <w:rsid w:val="007170C1"/>
    <w:rsid w:val="0073157B"/>
    <w:rsid w:val="00753F09"/>
    <w:rsid w:val="00756FFD"/>
    <w:rsid w:val="00762D70"/>
    <w:rsid w:val="0076334D"/>
    <w:rsid w:val="007639AB"/>
    <w:rsid w:val="00775B00"/>
    <w:rsid w:val="00784FE3"/>
    <w:rsid w:val="007965B9"/>
    <w:rsid w:val="007A2D5B"/>
    <w:rsid w:val="007A470E"/>
    <w:rsid w:val="007A6EE8"/>
    <w:rsid w:val="007A717F"/>
    <w:rsid w:val="007B6F75"/>
    <w:rsid w:val="007B75A3"/>
    <w:rsid w:val="007B76E1"/>
    <w:rsid w:val="007F679F"/>
    <w:rsid w:val="007F725E"/>
    <w:rsid w:val="0081570B"/>
    <w:rsid w:val="00826CB9"/>
    <w:rsid w:val="00832E8D"/>
    <w:rsid w:val="008370A4"/>
    <w:rsid w:val="0084673C"/>
    <w:rsid w:val="00855854"/>
    <w:rsid w:val="00860A80"/>
    <w:rsid w:val="008768FB"/>
    <w:rsid w:val="00882C1B"/>
    <w:rsid w:val="00882DBE"/>
    <w:rsid w:val="00894C00"/>
    <w:rsid w:val="008A7357"/>
    <w:rsid w:val="008B1B74"/>
    <w:rsid w:val="008B54A8"/>
    <w:rsid w:val="008C1705"/>
    <w:rsid w:val="008D6C35"/>
    <w:rsid w:val="008E4227"/>
    <w:rsid w:val="008F28D3"/>
    <w:rsid w:val="008F3F15"/>
    <w:rsid w:val="009001AA"/>
    <w:rsid w:val="00900FA3"/>
    <w:rsid w:val="009074F5"/>
    <w:rsid w:val="0092777B"/>
    <w:rsid w:val="00975ACE"/>
    <w:rsid w:val="00997FB3"/>
    <w:rsid w:val="009A6556"/>
    <w:rsid w:val="009B0A77"/>
    <w:rsid w:val="009B28E8"/>
    <w:rsid w:val="009C4EB7"/>
    <w:rsid w:val="009C6068"/>
    <w:rsid w:val="009C6C0C"/>
    <w:rsid w:val="009F28E3"/>
    <w:rsid w:val="00A039A9"/>
    <w:rsid w:val="00A077B0"/>
    <w:rsid w:val="00A21061"/>
    <w:rsid w:val="00A234CC"/>
    <w:rsid w:val="00A459B3"/>
    <w:rsid w:val="00A477F1"/>
    <w:rsid w:val="00A51A73"/>
    <w:rsid w:val="00A85032"/>
    <w:rsid w:val="00A92F83"/>
    <w:rsid w:val="00AB6C53"/>
    <w:rsid w:val="00AD4586"/>
    <w:rsid w:val="00AD733F"/>
    <w:rsid w:val="00AE1555"/>
    <w:rsid w:val="00B00136"/>
    <w:rsid w:val="00B109C2"/>
    <w:rsid w:val="00B141AC"/>
    <w:rsid w:val="00B25E38"/>
    <w:rsid w:val="00B403CA"/>
    <w:rsid w:val="00B460C6"/>
    <w:rsid w:val="00B7715D"/>
    <w:rsid w:val="00B93279"/>
    <w:rsid w:val="00B947E6"/>
    <w:rsid w:val="00BA7E95"/>
    <w:rsid w:val="00BD2E47"/>
    <w:rsid w:val="00BE0033"/>
    <w:rsid w:val="00C10553"/>
    <w:rsid w:val="00C35616"/>
    <w:rsid w:val="00C35B59"/>
    <w:rsid w:val="00C42C3B"/>
    <w:rsid w:val="00C44C8E"/>
    <w:rsid w:val="00C50875"/>
    <w:rsid w:val="00C64E3C"/>
    <w:rsid w:val="00C66858"/>
    <w:rsid w:val="00C73C9D"/>
    <w:rsid w:val="00C93B55"/>
    <w:rsid w:val="00CA16E7"/>
    <w:rsid w:val="00CA1893"/>
    <w:rsid w:val="00CB381A"/>
    <w:rsid w:val="00CB4A8A"/>
    <w:rsid w:val="00CB584E"/>
    <w:rsid w:val="00CD4B8A"/>
    <w:rsid w:val="00CE61D0"/>
    <w:rsid w:val="00D10273"/>
    <w:rsid w:val="00D13613"/>
    <w:rsid w:val="00D170BF"/>
    <w:rsid w:val="00D372F5"/>
    <w:rsid w:val="00D47901"/>
    <w:rsid w:val="00D50274"/>
    <w:rsid w:val="00D620BB"/>
    <w:rsid w:val="00D841CE"/>
    <w:rsid w:val="00DC6F4E"/>
    <w:rsid w:val="00DD0B00"/>
    <w:rsid w:val="00DF0F77"/>
    <w:rsid w:val="00E04926"/>
    <w:rsid w:val="00E20FA7"/>
    <w:rsid w:val="00E2209A"/>
    <w:rsid w:val="00E3339E"/>
    <w:rsid w:val="00E37E17"/>
    <w:rsid w:val="00E46921"/>
    <w:rsid w:val="00E55194"/>
    <w:rsid w:val="00E60AA5"/>
    <w:rsid w:val="00E60F17"/>
    <w:rsid w:val="00E709FA"/>
    <w:rsid w:val="00E7340E"/>
    <w:rsid w:val="00E877D5"/>
    <w:rsid w:val="00EA0F6E"/>
    <w:rsid w:val="00EA1815"/>
    <w:rsid w:val="00EC0821"/>
    <w:rsid w:val="00ED7DFD"/>
    <w:rsid w:val="00EF1893"/>
    <w:rsid w:val="00F011EF"/>
    <w:rsid w:val="00F20098"/>
    <w:rsid w:val="00F43A25"/>
    <w:rsid w:val="00F46CD0"/>
    <w:rsid w:val="00F52171"/>
    <w:rsid w:val="00F80C78"/>
    <w:rsid w:val="00F9781A"/>
    <w:rsid w:val="00FA4BEC"/>
    <w:rsid w:val="00FC1A13"/>
    <w:rsid w:val="00FC2C24"/>
    <w:rsid w:val="00FC72AF"/>
    <w:rsid w:val="00FD552B"/>
    <w:rsid w:val="00FF793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28E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2649B"/>
    <w:pPr>
      <w:keepLines/>
      <w:spacing w:after="200"/>
      <w:jc w:val="both"/>
    </w:pPr>
    <w:rPr>
      <w:rFonts w:ascii="Constantia" w:hAnsi="Constantia"/>
      <w:sz w:val="22"/>
      <w:szCs w:val="24"/>
      <w:lang w:eastAsia="en-US"/>
    </w:rPr>
  </w:style>
  <w:style w:type="paragraph" w:styleId="berschrift1">
    <w:name w:val="heading 1"/>
    <w:basedOn w:val="Standard"/>
    <w:next w:val="Standard"/>
    <w:link w:val="berschrift1Zchn"/>
    <w:uiPriority w:val="9"/>
    <w:qFormat/>
    <w:rsid w:val="0002649B"/>
    <w:pPr>
      <w:keepNext/>
      <w:numPr>
        <w:numId w:val="43"/>
      </w:numPr>
      <w:spacing w:before="360" w:after="240"/>
      <w:outlineLvl w:val="0"/>
    </w:pPr>
    <w:rPr>
      <w:rFonts w:cs="Arial"/>
      <w:b/>
      <w:bCs/>
      <w:kern w:val="32"/>
      <w:sz w:val="28"/>
      <w:szCs w:val="32"/>
      <w:lang w:eastAsia="de-DE"/>
    </w:rPr>
  </w:style>
  <w:style w:type="paragraph" w:styleId="berschrift2">
    <w:name w:val="heading 2"/>
    <w:basedOn w:val="berschrift1"/>
    <w:next w:val="Standard"/>
    <w:link w:val="berschrift2Zchn"/>
    <w:qFormat/>
    <w:rsid w:val="0002649B"/>
    <w:pPr>
      <w:numPr>
        <w:ilvl w:val="1"/>
      </w:numPr>
      <w:spacing w:before="400"/>
      <w:outlineLvl w:val="1"/>
    </w:pPr>
    <w:rPr>
      <w:bCs w:val="0"/>
      <w:iCs/>
      <w:sz w:val="24"/>
      <w:szCs w:val="28"/>
      <w:lang w:val="en-GB"/>
    </w:rPr>
  </w:style>
  <w:style w:type="paragraph" w:styleId="berschrift3">
    <w:name w:val="heading 3"/>
    <w:basedOn w:val="Standard"/>
    <w:next w:val="Standard"/>
    <w:link w:val="berschrift3Zchn"/>
    <w:uiPriority w:val="9"/>
    <w:unhideWhenUsed/>
    <w:qFormat/>
    <w:rsid w:val="0002649B"/>
    <w:pPr>
      <w:keepNext/>
      <w:numPr>
        <w:ilvl w:val="2"/>
        <w:numId w:val="43"/>
      </w:numPr>
      <w:spacing w:before="240" w:after="60"/>
      <w:outlineLvl w:val="2"/>
    </w:pPr>
    <w:rPr>
      <w:rFonts w:ascii="Cambria" w:hAnsi="Cambria"/>
      <w:b/>
      <w:bCs/>
      <w:sz w:val="26"/>
      <w:szCs w:val="26"/>
      <w:lang w:eastAsia="de-DE"/>
    </w:rPr>
  </w:style>
  <w:style w:type="paragraph" w:styleId="berschrift4">
    <w:name w:val="heading 4"/>
    <w:basedOn w:val="Standard"/>
    <w:next w:val="Standard"/>
    <w:link w:val="berschrift4Zchn"/>
    <w:uiPriority w:val="9"/>
    <w:semiHidden/>
    <w:unhideWhenUsed/>
    <w:qFormat/>
    <w:rsid w:val="0002649B"/>
    <w:pPr>
      <w:keepNext/>
      <w:numPr>
        <w:ilvl w:val="3"/>
        <w:numId w:val="43"/>
      </w:numPr>
      <w:spacing w:before="240" w:after="60"/>
      <w:outlineLvl w:val="3"/>
    </w:pPr>
    <w:rPr>
      <w:rFonts w:ascii="Calibri" w:hAnsi="Calibri"/>
      <w:b/>
      <w:bCs/>
      <w:sz w:val="28"/>
      <w:szCs w:val="28"/>
      <w:lang w:eastAsia="de-DE"/>
    </w:rPr>
  </w:style>
  <w:style w:type="paragraph" w:styleId="berschrift5">
    <w:name w:val="heading 5"/>
    <w:basedOn w:val="Standard"/>
    <w:next w:val="Standard"/>
    <w:link w:val="berschrift5Zchn"/>
    <w:uiPriority w:val="9"/>
    <w:semiHidden/>
    <w:unhideWhenUsed/>
    <w:qFormat/>
    <w:rsid w:val="0002649B"/>
    <w:pPr>
      <w:numPr>
        <w:ilvl w:val="4"/>
        <w:numId w:val="43"/>
      </w:numPr>
      <w:spacing w:before="240" w:after="60"/>
      <w:outlineLvl w:val="4"/>
    </w:pPr>
    <w:rPr>
      <w:rFonts w:ascii="Calibri" w:hAnsi="Calibri"/>
      <w:b/>
      <w:bCs/>
      <w:i/>
      <w:iCs/>
      <w:sz w:val="26"/>
      <w:szCs w:val="26"/>
      <w:lang w:eastAsia="de-DE"/>
    </w:rPr>
  </w:style>
  <w:style w:type="paragraph" w:styleId="berschrift6">
    <w:name w:val="heading 6"/>
    <w:basedOn w:val="Standard"/>
    <w:next w:val="Standard"/>
    <w:link w:val="berschrift6Zchn"/>
    <w:uiPriority w:val="9"/>
    <w:semiHidden/>
    <w:unhideWhenUsed/>
    <w:qFormat/>
    <w:rsid w:val="0002649B"/>
    <w:pPr>
      <w:numPr>
        <w:ilvl w:val="5"/>
        <w:numId w:val="43"/>
      </w:numPr>
      <w:spacing w:before="240" w:after="60"/>
      <w:outlineLvl w:val="5"/>
    </w:pPr>
    <w:rPr>
      <w:rFonts w:ascii="Calibri" w:hAnsi="Calibri"/>
      <w:b/>
      <w:bCs/>
      <w:szCs w:val="22"/>
      <w:lang w:eastAsia="de-DE"/>
    </w:rPr>
  </w:style>
  <w:style w:type="paragraph" w:styleId="berschrift7">
    <w:name w:val="heading 7"/>
    <w:basedOn w:val="Standard"/>
    <w:next w:val="Standard"/>
    <w:link w:val="berschrift7Zchn"/>
    <w:uiPriority w:val="9"/>
    <w:semiHidden/>
    <w:unhideWhenUsed/>
    <w:qFormat/>
    <w:rsid w:val="0002649B"/>
    <w:pPr>
      <w:numPr>
        <w:ilvl w:val="6"/>
        <w:numId w:val="43"/>
      </w:numPr>
      <w:spacing w:before="240" w:after="60"/>
      <w:outlineLvl w:val="6"/>
    </w:pPr>
    <w:rPr>
      <w:rFonts w:ascii="Calibri" w:hAnsi="Calibri"/>
      <w:sz w:val="24"/>
      <w:lang w:eastAsia="de-DE"/>
    </w:rPr>
  </w:style>
  <w:style w:type="paragraph" w:styleId="berschrift8">
    <w:name w:val="heading 8"/>
    <w:basedOn w:val="Standard"/>
    <w:next w:val="Standard"/>
    <w:link w:val="berschrift8Zchn"/>
    <w:uiPriority w:val="9"/>
    <w:semiHidden/>
    <w:unhideWhenUsed/>
    <w:qFormat/>
    <w:rsid w:val="0002649B"/>
    <w:pPr>
      <w:numPr>
        <w:ilvl w:val="7"/>
        <w:numId w:val="43"/>
      </w:numPr>
      <w:spacing w:before="240" w:after="60"/>
      <w:outlineLvl w:val="7"/>
    </w:pPr>
    <w:rPr>
      <w:rFonts w:ascii="Calibri" w:hAnsi="Calibri"/>
      <w:i/>
      <w:iCs/>
      <w:sz w:val="24"/>
      <w:lang w:eastAsia="de-DE"/>
    </w:rPr>
  </w:style>
  <w:style w:type="paragraph" w:styleId="berschrift9">
    <w:name w:val="heading 9"/>
    <w:basedOn w:val="Standard"/>
    <w:next w:val="Standard"/>
    <w:link w:val="berschrift9Zchn"/>
    <w:uiPriority w:val="9"/>
    <w:semiHidden/>
    <w:unhideWhenUsed/>
    <w:qFormat/>
    <w:rsid w:val="0002649B"/>
    <w:pPr>
      <w:numPr>
        <w:ilvl w:val="8"/>
        <w:numId w:val="43"/>
      </w:numPr>
      <w:spacing w:before="240" w:after="60"/>
      <w:outlineLvl w:val="8"/>
    </w:pPr>
    <w:rPr>
      <w:rFonts w:ascii="Cambria" w:hAnsi="Cambria"/>
      <w:szCs w:val="22"/>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qFormat/>
    <w:rsid w:val="0002649B"/>
    <w:pPr>
      <w:spacing w:before="120" w:after="120"/>
      <w:jc w:val="center"/>
    </w:pPr>
    <w:rPr>
      <w:bCs/>
      <w:sz w:val="18"/>
      <w:szCs w:val="20"/>
    </w:rPr>
  </w:style>
  <w:style w:type="paragraph" w:styleId="Titel">
    <w:name w:val="Title"/>
    <w:basedOn w:val="Standard"/>
    <w:qFormat/>
    <w:rsid w:val="0002649B"/>
    <w:pPr>
      <w:spacing w:before="240" w:after="60"/>
      <w:jc w:val="center"/>
      <w:outlineLvl w:val="0"/>
    </w:pPr>
    <w:rPr>
      <w:rFonts w:cs="Arial"/>
      <w:b/>
      <w:bCs/>
      <w:kern w:val="28"/>
      <w:sz w:val="28"/>
      <w:szCs w:val="32"/>
    </w:rPr>
  </w:style>
  <w:style w:type="paragraph" w:customStyle="1" w:styleId="Abstract">
    <w:name w:val="Abstract"/>
    <w:basedOn w:val="Standard"/>
    <w:next w:val="Standard"/>
    <w:pPr>
      <w:ind w:left="567" w:right="567"/>
    </w:pPr>
    <w:rPr>
      <w:sz w:val="18"/>
    </w:rPr>
  </w:style>
  <w:style w:type="paragraph" w:styleId="Funotentext">
    <w:name w:val="footnote text"/>
    <w:basedOn w:val="Standard"/>
    <w:link w:val="FunotentextZchn"/>
    <w:uiPriority w:val="99"/>
    <w:semiHidden/>
    <w:pPr>
      <w:spacing w:after="0"/>
      <w:jc w:val="left"/>
    </w:pPr>
    <w:rPr>
      <w:sz w:val="16"/>
      <w:szCs w:val="20"/>
    </w:rPr>
  </w:style>
  <w:style w:type="character" w:styleId="Funotenzeichen">
    <w:name w:val="footnote reference"/>
    <w:uiPriority w:val="99"/>
    <w:semiHidden/>
    <w:rPr>
      <w:vertAlign w:val="superscript"/>
    </w:rPr>
  </w:style>
  <w:style w:type="paragraph" w:styleId="Inhaltsverzeichnisberschrift">
    <w:name w:val="TOC Heading"/>
    <w:basedOn w:val="berschrift1"/>
    <w:next w:val="Standard"/>
    <w:uiPriority w:val="39"/>
    <w:semiHidden/>
    <w:unhideWhenUsed/>
    <w:qFormat/>
    <w:rsid w:val="0002649B"/>
    <w:pPr>
      <w:numPr>
        <w:numId w:val="0"/>
      </w:numPr>
      <w:spacing w:after="0" w:line="276" w:lineRule="auto"/>
      <w:jc w:val="left"/>
      <w:outlineLvl w:val="9"/>
    </w:pPr>
    <w:rPr>
      <w:rFonts w:ascii="Cambria" w:hAnsi="Cambria" w:cs="Times New Roman"/>
      <w:color w:val="365F91"/>
      <w:kern w:val="0"/>
      <w:szCs w:val="28"/>
      <w:lang w:eastAsia="en-US"/>
    </w:rPr>
  </w:style>
  <w:style w:type="paragraph" w:styleId="Verzeichnis1">
    <w:name w:val="toc 1"/>
    <w:basedOn w:val="Standard"/>
    <w:next w:val="Standard"/>
    <w:autoRedefine/>
    <w:uiPriority w:val="39"/>
    <w:unhideWhenUsed/>
    <w:rsid w:val="004E6C30"/>
    <w:pPr>
      <w:tabs>
        <w:tab w:val="left" w:pos="440"/>
        <w:tab w:val="right" w:leader="dot" w:pos="9063"/>
      </w:tabs>
    </w:pPr>
    <w:rPr>
      <w:sz w:val="24"/>
    </w:rPr>
  </w:style>
  <w:style w:type="paragraph" w:styleId="Literaturverzeichnis">
    <w:name w:val="Bibliography"/>
    <w:basedOn w:val="Standard"/>
    <w:pPr>
      <w:spacing w:after="0"/>
    </w:pPr>
    <w:rPr>
      <w:sz w:val="18"/>
      <w:lang w:val="en-GB"/>
    </w:rPr>
  </w:style>
  <w:style w:type="paragraph" w:styleId="Verzeichnis2">
    <w:name w:val="toc 2"/>
    <w:basedOn w:val="Standard"/>
    <w:next w:val="Standard"/>
    <w:autoRedefine/>
    <w:uiPriority w:val="39"/>
    <w:unhideWhenUsed/>
    <w:rsid w:val="005312C0"/>
    <w:pPr>
      <w:ind w:left="198"/>
    </w:pPr>
  </w:style>
  <w:style w:type="character" w:styleId="Hyperlink">
    <w:name w:val="Hyperlink"/>
    <w:uiPriority w:val="99"/>
    <w:unhideWhenUsed/>
    <w:rsid w:val="00EA1815"/>
    <w:rPr>
      <w:color w:val="0000FF"/>
      <w:u w:val="single"/>
    </w:rPr>
  </w:style>
  <w:style w:type="paragraph" w:styleId="Kopfzeile">
    <w:name w:val="header"/>
    <w:basedOn w:val="Standard"/>
    <w:link w:val="KopfzeileZchn"/>
    <w:uiPriority w:val="99"/>
    <w:unhideWhenUsed/>
    <w:rsid w:val="00EA1815"/>
    <w:pPr>
      <w:tabs>
        <w:tab w:val="center" w:pos="4536"/>
        <w:tab w:val="right" w:pos="9072"/>
      </w:tabs>
    </w:pPr>
  </w:style>
  <w:style w:type="character" w:customStyle="1" w:styleId="KopfzeileZchn">
    <w:name w:val="Kopfzeile Zchn"/>
    <w:link w:val="Kopfzeile"/>
    <w:uiPriority w:val="99"/>
    <w:rsid w:val="00EA1815"/>
    <w:rPr>
      <w:szCs w:val="24"/>
    </w:rPr>
  </w:style>
  <w:style w:type="paragraph" w:styleId="Fuzeile">
    <w:name w:val="footer"/>
    <w:basedOn w:val="Standard"/>
    <w:link w:val="FuzeileZchn"/>
    <w:uiPriority w:val="99"/>
    <w:unhideWhenUsed/>
    <w:rsid w:val="00EA1815"/>
    <w:pPr>
      <w:tabs>
        <w:tab w:val="center" w:pos="4536"/>
        <w:tab w:val="right" w:pos="9072"/>
      </w:tabs>
    </w:pPr>
  </w:style>
  <w:style w:type="character" w:customStyle="1" w:styleId="FuzeileZchn">
    <w:name w:val="Fußzeile Zchn"/>
    <w:link w:val="Fuzeile"/>
    <w:uiPriority w:val="99"/>
    <w:rsid w:val="00EA1815"/>
    <w:rPr>
      <w:szCs w:val="24"/>
    </w:rPr>
  </w:style>
  <w:style w:type="character" w:customStyle="1" w:styleId="berschrift3Zchn">
    <w:name w:val="Überschrift 3 Zchn"/>
    <w:link w:val="berschrift3"/>
    <w:uiPriority w:val="9"/>
    <w:rsid w:val="0002649B"/>
    <w:rPr>
      <w:rFonts w:ascii="Cambria" w:hAnsi="Cambria"/>
      <w:b/>
      <w:bCs/>
      <w:sz w:val="26"/>
      <w:szCs w:val="26"/>
    </w:rPr>
  </w:style>
  <w:style w:type="paragraph" w:customStyle="1" w:styleId="Kapitel1">
    <w:name w:val="Kapitel 1"/>
    <w:basedOn w:val="Standard"/>
    <w:next w:val="Standard"/>
    <w:link w:val="Kapitel1Zchn"/>
    <w:rsid w:val="00EA0F6E"/>
    <w:pPr>
      <w:numPr>
        <w:numId w:val="3"/>
      </w:numPr>
    </w:pPr>
    <w:rPr>
      <w:b/>
      <w:sz w:val="32"/>
    </w:rPr>
  </w:style>
  <w:style w:type="paragraph" w:customStyle="1" w:styleId="Kapitel2">
    <w:name w:val="Kapitel 2"/>
    <w:basedOn w:val="Standard"/>
    <w:link w:val="Kapitel2Zchn"/>
    <w:rsid w:val="00EA0F6E"/>
    <w:pPr>
      <w:numPr>
        <w:ilvl w:val="1"/>
        <w:numId w:val="7"/>
      </w:numPr>
    </w:pPr>
    <w:rPr>
      <w:b/>
      <w:sz w:val="28"/>
    </w:rPr>
  </w:style>
  <w:style w:type="character" w:customStyle="1" w:styleId="Kapitel1Zchn">
    <w:name w:val="Kapitel 1 Zchn"/>
    <w:link w:val="Kapitel1"/>
    <w:rsid w:val="00EA0F6E"/>
    <w:rPr>
      <w:rFonts w:ascii="Constantia" w:hAnsi="Constantia"/>
      <w:b/>
      <w:sz w:val="32"/>
      <w:szCs w:val="24"/>
    </w:rPr>
  </w:style>
  <w:style w:type="character" w:styleId="SchwacheHervorhebung">
    <w:name w:val="Subtle Emphasis"/>
    <w:uiPriority w:val="19"/>
    <w:qFormat/>
    <w:rsid w:val="0002649B"/>
    <w:rPr>
      <w:i/>
      <w:iCs/>
      <w:color w:val="808080"/>
    </w:rPr>
  </w:style>
  <w:style w:type="character" w:customStyle="1" w:styleId="berschrift1Zchn">
    <w:name w:val="Überschrift 1 Zchn"/>
    <w:link w:val="berschrift1"/>
    <w:uiPriority w:val="9"/>
    <w:rsid w:val="0002649B"/>
    <w:rPr>
      <w:rFonts w:ascii="Constantia" w:hAnsi="Constantia" w:cs="Arial"/>
      <w:b/>
      <w:bCs/>
      <w:kern w:val="32"/>
      <w:sz w:val="28"/>
      <w:szCs w:val="32"/>
    </w:rPr>
  </w:style>
  <w:style w:type="character" w:customStyle="1" w:styleId="berschrift2Zchn">
    <w:name w:val="Überschrift 2 Zchn"/>
    <w:link w:val="berschrift2"/>
    <w:rsid w:val="0002649B"/>
    <w:rPr>
      <w:rFonts w:ascii="Constantia" w:hAnsi="Constantia" w:cs="Arial"/>
      <w:b/>
      <w:iCs/>
      <w:kern w:val="32"/>
      <w:sz w:val="24"/>
      <w:szCs w:val="28"/>
      <w:lang w:val="en-GB"/>
    </w:rPr>
  </w:style>
  <w:style w:type="character" w:customStyle="1" w:styleId="Kapitel2Zchn">
    <w:name w:val="Kapitel 2 Zchn"/>
    <w:link w:val="Kapitel2"/>
    <w:rsid w:val="00EA0F6E"/>
    <w:rPr>
      <w:rFonts w:ascii="Constantia" w:hAnsi="Constantia"/>
      <w:b/>
      <w:sz w:val="28"/>
      <w:szCs w:val="24"/>
    </w:rPr>
  </w:style>
  <w:style w:type="paragraph" w:customStyle="1" w:styleId="Titelei">
    <w:name w:val="Titelei"/>
    <w:basedOn w:val="Verzeichnis1"/>
    <w:link w:val="TiteleiZchn"/>
    <w:qFormat/>
    <w:rsid w:val="0002649B"/>
    <w:pPr>
      <w:keepLines w:val="0"/>
      <w:tabs>
        <w:tab w:val="clear" w:pos="9063"/>
        <w:tab w:val="right" w:leader="dot" w:pos="9062"/>
      </w:tabs>
      <w:spacing w:before="360" w:after="100" w:line="276" w:lineRule="auto"/>
    </w:pPr>
    <w:rPr>
      <w:rFonts w:eastAsia="Calibri"/>
      <w:b/>
      <w:noProof/>
      <w:sz w:val="32"/>
      <w:szCs w:val="22"/>
    </w:rPr>
  </w:style>
  <w:style w:type="character" w:customStyle="1" w:styleId="TiteleiZchn">
    <w:name w:val="Titelei Zchn"/>
    <w:link w:val="Titelei"/>
    <w:rsid w:val="0002649B"/>
    <w:rPr>
      <w:rFonts w:ascii="Constantia" w:eastAsia="Calibri" w:hAnsi="Constantia"/>
      <w:b/>
      <w:noProof/>
      <w:sz w:val="32"/>
      <w:szCs w:val="22"/>
      <w:lang w:eastAsia="en-US"/>
    </w:rPr>
  </w:style>
  <w:style w:type="paragraph" w:styleId="Listenabsatz">
    <w:name w:val="List Paragraph"/>
    <w:basedOn w:val="Standard"/>
    <w:uiPriority w:val="34"/>
    <w:qFormat/>
    <w:rsid w:val="0002649B"/>
    <w:pPr>
      <w:ind w:left="708"/>
    </w:pPr>
  </w:style>
  <w:style w:type="paragraph" w:customStyle="1" w:styleId="Verzeichnis">
    <w:name w:val="Verzeichnis"/>
    <w:basedOn w:val="Titelei"/>
    <w:link w:val="VerzeichnisZchn"/>
    <w:qFormat/>
    <w:rsid w:val="0002649B"/>
    <w:rPr>
      <w:sz w:val="28"/>
    </w:rPr>
  </w:style>
  <w:style w:type="character" w:customStyle="1" w:styleId="berschrift4Zchn">
    <w:name w:val="Überschrift 4 Zchn"/>
    <w:link w:val="berschrift4"/>
    <w:uiPriority w:val="9"/>
    <w:semiHidden/>
    <w:rsid w:val="0002649B"/>
    <w:rPr>
      <w:rFonts w:ascii="Calibri" w:hAnsi="Calibri"/>
      <w:b/>
      <w:bCs/>
      <w:sz w:val="28"/>
      <w:szCs w:val="28"/>
    </w:rPr>
  </w:style>
  <w:style w:type="character" w:customStyle="1" w:styleId="VerzeichnisZchn">
    <w:name w:val="Verzeichnis Zchn"/>
    <w:link w:val="Verzeichnis"/>
    <w:rsid w:val="0002649B"/>
    <w:rPr>
      <w:rFonts w:ascii="Constantia" w:eastAsia="Calibri" w:hAnsi="Constantia"/>
      <w:b/>
      <w:noProof/>
      <w:sz w:val="28"/>
      <w:szCs w:val="22"/>
      <w:lang w:eastAsia="en-US"/>
    </w:rPr>
  </w:style>
  <w:style w:type="character" w:customStyle="1" w:styleId="berschrift5Zchn">
    <w:name w:val="Überschrift 5 Zchn"/>
    <w:link w:val="berschrift5"/>
    <w:uiPriority w:val="9"/>
    <w:semiHidden/>
    <w:rsid w:val="0002649B"/>
    <w:rPr>
      <w:rFonts w:ascii="Calibri" w:hAnsi="Calibri"/>
      <w:b/>
      <w:bCs/>
      <w:i/>
      <w:iCs/>
      <w:sz w:val="26"/>
      <w:szCs w:val="26"/>
    </w:rPr>
  </w:style>
  <w:style w:type="character" w:customStyle="1" w:styleId="berschrift6Zchn">
    <w:name w:val="Überschrift 6 Zchn"/>
    <w:link w:val="berschrift6"/>
    <w:uiPriority w:val="9"/>
    <w:semiHidden/>
    <w:rsid w:val="0002649B"/>
    <w:rPr>
      <w:rFonts w:ascii="Calibri" w:hAnsi="Calibri"/>
      <w:b/>
      <w:bCs/>
      <w:sz w:val="22"/>
      <w:szCs w:val="22"/>
    </w:rPr>
  </w:style>
  <w:style w:type="character" w:customStyle="1" w:styleId="berschrift7Zchn">
    <w:name w:val="Überschrift 7 Zchn"/>
    <w:link w:val="berschrift7"/>
    <w:uiPriority w:val="9"/>
    <w:semiHidden/>
    <w:rsid w:val="0002649B"/>
    <w:rPr>
      <w:rFonts w:ascii="Calibri" w:hAnsi="Calibri"/>
      <w:sz w:val="24"/>
      <w:szCs w:val="24"/>
    </w:rPr>
  </w:style>
  <w:style w:type="character" w:customStyle="1" w:styleId="berschrift8Zchn">
    <w:name w:val="Überschrift 8 Zchn"/>
    <w:link w:val="berschrift8"/>
    <w:uiPriority w:val="9"/>
    <w:semiHidden/>
    <w:rsid w:val="0002649B"/>
    <w:rPr>
      <w:rFonts w:ascii="Calibri" w:hAnsi="Calibri"/>
      <w:i/>
      <w:iCs/>
      <w:sz w:val="24"/>
      <w:szCs w:val="24"/>
    </w:rPr>
  </w:style>
  <w:style w:type="character" w:customStyle="1" w:styleId="berschrift9Zchn">
    <w:name w:val="Überschrift 9 Zchn"/>
    <w:link w:val="berschrift9"/>
    <w:uiPriority w:val="9"/>
    <w:semiHidden/>
    <w:rsid w:val="0002649B"/>
    <w:rPr>
      <w:rFonts w:ascii="Cambria" w:hAnsi="Cambria"/>
      <w:sz w:val="22"/>
      <w:szCs w:val="22"/>
    </w:rPr>
  </w:style>
  <w:style w:type="paragraph" w:styleId="Sprechblasentext">
    <w:name w:val="Balloon Text"/>
    <w:basedOn w:val="Standard"/>
    <w:link w:val="SprechblasentextZchn"/>
    <w:uiPriority w:val="99"/>
    <w:semiHidden/>
    <w:unhideWhenUsed/>
    <w:rsid w:val="00B7715D"/>
    <w:pPr>
      <w:spacing w:after="0"/>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7715D"/>
    <w:rPr>
      <w:rFonts w:ascii="Lucida Grande" w:hAnsi="Lucida Grande" w:cs="Lucida Grande"/>
      <w:sz w:val="18"/>
      <w:szCs w:val="18"/>
      <w:lang w:eastAsia="en-US"/>
    </w:rPr>
  </w:style>
  <w:style w:type="paragraph" w:styleId="Abbildungsverzeichnis">
    <w:name w:val="table of figures"/>
    <w:basedOn w:val="Standard"/>
    <w:next w:val="Standard"/>
    <w:uiPriority w:val="99"/>
    <w:unhideWhenUsed/>
    <w:rsid w:val="00B7715D"/>
    <w:pPr>
      <w:ind w:left="440" w:hanging="440"/>
    </w:pPr>
  </w:style>
  <w:style w:type="character" w:customStyle="1" w:styleId="medium-bold">
    <w:name w:val="medium-bold"/>
    <w:basedOn w:val="Absatz-Standardschriftart"/>
    <w:rsid w:val="00485D27"/>
  </w:style>
  <w:style w:type="character" w:customStyle="1" w:styleId="medium-normal">
    <w:name w:val="medium-normal"/>
    <w:basedOn w:val="Absatz-Standardschriftart"/>
    <w:rsid w:val="00485D27"/>
  </w:style>
  <w:style w:type="character" w:styleId="BesuchterHyperlink">
    <w:name w:val="FollowedHyperlink"/>
    <w:basedOn w:val="Absatz-Standardschriftart"/>
    <w:uiPriority w:val="99"/>
    <w:semiHidden/>
    <w:unhideWhenUsed/>
    <w:rsid w:val="009C4EB7"/>
    <w:rPr>
      <w:color w:val="800080" w:themeColor="followedHyperlink"/>
      <w:u w:val="single"/>
    </w:rPr>
  </w:style>
  <w:style w:type="table" w:styleId="Tabellenraster">
    <w:name w:val="Table Grid"/>
    <w:basedOn w:val="NormaleTabelle"/>
    <w:uiPriority w:val="59"/>
    <w:rsid w:val="00083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mes-new-roman">
    <w:name w:val="times-new-roman"/>
    <w:basedOn w:val="Absatz-Standardschriftart"/>
    <w:rsid w:val="00882C1B"/>
  </w:style>
  <w:style w:type="paragraph" w:styleId="KeinLeerraum">
    <w:name w:val="No Spacing"/>
    <w:basedOn w:val="Standard"/>
    <w:link w:val="KeinLeerraumZchn"/>
    <w:uiPriority w:val="1"/>
    <w:qFormat/>
    <w:rsid w:val="00FC72AF"/>
    <w:pPr>
      <w:spacing w:after="0"/>
    </w:pPr>
    <w:rPr>
      <w:rFonts w:eastAsiaTheme="majorEastAsia" w:cstheme="majorBidi"/>
    </w:rPr>
  </w:style>
  <w:style w:type="character" w:customStyle="1" w:styleId="KeinLeerraumZchn">
    <w:name w:val="Kein Leerraum Zchn"/>
    <w:basedOn w:val="Absatz-Standardschriftart"/>
    <w:link w:val="KeinLeerraum"/>
    <w:uiPriority w:val="1"/>
    <w:rsid w:val="00FC72AF"/>
    <w:rPr>
      <w:rFonts w:ascii="Constantia" w:eastAsiaTheme="majorEastAsia" w:hAnsi="Constantia" w:cstheme="majorBidi"/>
      <w:sz w:val="22"/>
      <w:szCs w:val="24"/>
      <w:lang w:eastAsia="en-US"/>
    </w:rPr>
  </w:style>
  <w:style w:type="character" w:customStyle="1" w:styleId="FunotentextZchn">
    <w:name w:val="Fußnotentext Zchn"/>
    <w:basedOn w:val="Absatz-Standardschriftart"/>
    <w:link w:val="Funotentext"/>
    <w:uiPriority w:val="99"/>
    <w:semiHidden/>
    <w:rsid w:val="00FC72AF"/>
    <w:rPr>
      <w:rFonts w:ascii="Constantia" w:hAnsi="Constantia"/>
      <w:sz w:val="16"/>
      <w:lang w:eastAsia="en-US"/>
    </w:rPr>
  </w:style>
  <w:style w:type="character" w:styleId="Kommentarzeichen">
    <w:name w:val="annotation reference"/>
    <w:basedOn w:val="Absatz-Standardschriftart"/>
    <w:uiPriority w:val="99"/>
    <w:semiHidden/>
    <w:unhideWhenUsed/>
    <w:rsid w:val="00FC72AF"/>
    <w:rPr>
      <w:sz w:val="16"/>
      <w:szCs w:val="16"/>
    </w:rPr>
  </w:style>
  <w:style w:type="paragraph" w:styleId="Kommentartext">
    <w:name w:val="annotation text"/>
    <w:basedOn w:val="Standard"/>
    <w:link w:val="KommentartextZchn"/>
    <w:uiPriority w:val="99"/>
    <w:semiHidden/>
    <w:unhideWhenUsed/>
    <w:rsid w:val="00FC72AF"/>
    <w:pPr>
      <w:keepLines w:val="0"/>
      <w:jc w:val="left"/>
    </w:pPr>
    <w:rPr>
      <w:rFonts w:asciiTheme="majorHAnsi" w:eastAsiaTheme="majorEastAsia" w:hAnsiTheme="majorHAnsi" w:cstheme="majorBidi"/>
      <w:sz w:val="20"/>
      <w:szCs w:val="20"/>
    </w:rPr>
  </w:style>
  <w:style w:type="character" w:customStyle="1" w:styleId="KommentartextZchn">
    <w:name w:val="Kommentartext Zchn"/>
    <w:basedOn w:val="Absatz-Standardschriftart"/>
    <w:link w:val="Kommentartext"/>
    <w:uiPriority w:val="99"/>
    <w:semiHidden/>
    <w:rsid w:val="00FC72AF"/>
    <w:rPr>
      <w:rFonts w:asciiTheme="majorHAnsi" w:eastAsiaTheme="majorEastAsia" w:hAnsiTheme="majorHAnsi" w:cstheme="majorBidi"/>
      <w:lang w:eastAsia="en-US"/>
    </w:rPr>
  </w:style>
  <w:style w:type="paragraph" w:styleId="Verzeichnis3">
    <w:name w:val="toc 3"/>
    <w:basedOn w:val="Standard"/>
    <w:next w:val="Standard"/>
    <w:autoRedefine/>
    <w:uiPriority w:val="39"/>
    <w:semiHidden/>
    <w:unhideWhenUsed/>
    <w:rsid w:val="00BD2E47"/>
    <w:pPr>
      <w:keepLines w:val="0"/>
      <w:spacing w:after="100" w:line="276" w:lineRule="auto"/>
      <w:ind w:left="440"/>
      <w:jc w:val="left"/>
    </w:pPr>
    <w:rPr>
      <w:rFonts w:asciiTheme="minorHAnsi" w:eastAsiaTheme="minorEastAsia" w:hAnsiTheme="minorHAnsi" w:cstheme="minorBidi"/>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2649B"/>
    <w:pPr>
      <w:keepLines/>
      <w:spacing w:after="200"/>
      <w:jc w:val="both"/>
    </w:pPr>
    <w:rPr>
      <w:rFonts w:ascii="Constantia" w:hAnsi="Constantia"/>
      <w:sz w:val="22"/>
      <w:szCs w:val="24"/>
      <w:lang w:eastAsia="en-US"/>
    </w:rPr>
  </w:style>
  <w:style w:type="paragraph" w:styleId="berschrift1">
    <w:name w:val="heading 1"/>
    <w:basedOn w:val="Standard"/>
    <w:next w:val="Standard"/>
    <w:link w:val="berschrift1Zchn"/>
    <w:uiPriority w:val="9"/>
    <w:qFormat/>
    <w:rsid w:val="0002649B"/>
    <w:pPr>
      <w:keepNext/>
      <w:numPr>
        <w:numId w:val="43"/>
      </w:numPr>
      <w:spacing w:before="360" w:after="240"/>
      <w:outlineLvl w:val="0"/>
    </w:pPr>
    <w:rPr>
      <w:rFonts w:cs="Arial"/>
      <w:b/>
      <w:bCs/>
      <w:kern w:val="32"/>
      <w:sz w:val="28"/>
      <w:szCs w:val="32"/>
      <w:lang w:eastAsia="de-DE"/>
    </w:rPr>
  </w:style>
  <w:style w:type="paragraph" w:styleId="berschrift2">
    <w:name w:val="heading 2"/>
    <w:basedOn w:val="berschrift1"/>
    <w:next w:val="Standard"/>
    <w:link w:val="berschrift2Zchn"/>
    <w:qFormat/>
    <w:rsid w:val="0002649B"/>
    <w:pPr>
      <w:numPr>
        <w:ilvl w:val="1"/>
      </w:numPr>
      <w:spacing w:before="400"/>
      <w:outlineLvl w:val="1"/>
    </w:pPr>
    <w:rPr>
      <w:bCs w:val="0"/>
      <w:iCs/>
      <w:sz w:val="24"/>
      <w:szCs w:val="28"/>
      <w:lang w:val="en-GB"/>
    </w:rPr>
  </w:style>
  <w:style w:type="paragraph" w:styleId="berschrift3">
    <w:name w:val="heading 3"/>
    <w:basedOn w:val="Standard"/>
    <w:next w:val="Standard"/>
    <w:link w:val="berschrift3Zchn"/>
    <w:uiPriority w:val="9"/>
    <w:unhideWhenUsed/>
    <w:qFormat/>
    <w:rsid w:val="0002649B"/>
    <w:pPr>
      <w:keepNext/>
      <w:numPr>
        <w:ilvl w:val="2"/>
        <w:numId w:val="43"/>
      </w:numPr>
      <w:spacing w:before="240" w:after="60"/>
      <w:outlineLvl w:val="2"/>
    </w:pPr>
    <w:rPr>
      <w:rFonts w:ascii="Cambria" w:hAnsi="Cambria"/>
      <w:b/>
      <w:bCs/>
      <w:sz w:val="26"/>
      <w:szCs w:val="26"/>
      <w:lang w:eastAsia="de-DE"/>
    </w:rPr>
  </w:style>
  <w:style w:type="paragraph" w:styleId="berschrift4">
    <w:name w:val="heading 4"/>
    <w:basedOn w:val="Standard"/>
    <w:next w:val="Standard"/>
    <w:link w:val="berschrift4Zchn"/>
    <w:uiPriority w:val="9"/>
    <w:semiHidden/>
    <w:unhideWhenUsed/>
    <w:qFormat/>
    <w:rsid w:val="0002649B"/>
    <w:pPr>
      <w:keepNext/>
      <w:numPr>
        <w:ilvl w:val="3"/>
        <w:numId w:val="43"/>
      </w:numPr>
      <w:spacing w:before="240" w:after="60"/>
      <w:outlineLvl w:val="3"/>
    </w:pPr>
    <w:rPr>
      <w:rFonts w:ascii="Calibri" w:hAnsi="Calibri"/>
      <w:b/>
      <w:bCs/>
      <w:sz w:val="28"/>
      <w:szCs w:val="28"/>
      <w:lang w:eastAsia="de-DE"/>
    </w:rPr>
  </w:style>
  <w:style w:type="paragraph" w:styleId="berschrift5">
    <w:name w:val="heading 5"/>
    <w:basedOn w:val="Standard"/>
    <w:next w:val="Standard"/>
    <w:link w:val="berschrift5Zchn"/>
    <w:uiPriority w:val="9"/>
    <w:semiHidden/>
    <w:unhideWhenUsed/>
    <w:qFormat/>
    <w:rsid w:val="0002649B"/>
    <w:pPr>
      <w:numPr>
        <w:ilvl w:val="4"/>
        <w:numId w:val="43"/>
      </w:numPr>
      <w:spacing w:before="240" w:after="60"/>
      <w:outlineLvl w:val="4"/>
    </w:pPr>
    <w:rPr>
      <w:rFonts w:ascii="Calibri" w:hAnsi="Calibri"/>
      <w:b/>
      <w:bCs/>
      <w:i/>
      <w:iCs/>
      <w:sz w:val="26"/>
      <w:szCs w:val="26"/>
      <w:lang w:eastAsia="de-DE"/>
    </w:rPr>
  </w:style>
  <w:style w:type="paragraph" w:styleId="berschrift6">
    <w:name w:val="heading 6"/>
    <w:basedOn w:val="Standard"/>
    <w:next w:val="Standard"/>
    <w:link w:val="berschrift6Zchn"/>
    <w:uiPriority w:val="9"/>
    <w:semiHidden/>
    <w:unhideWhenUsed/>
    <w:qFormat/>
    <w:rsid w:val="0002649B"/>
    <w:pPr>
      <w:numPr>
        <w:ilvl w:val="5"/>
        <w:numId w:val="43"/>
      </w:numPr>
      <w:spacing w:before="240" w:after="60"/>
      <w:outlineLvl w:val="5"/>
    </w:pPr>
    <w:rPr>
      <w:rFonts w:ascii="Calibri" w:hAnsi="Calibri"/>
      <w:b/>
      <w:bCs/>
      <w:szCs w:val="22"/>
      <w:lang w:eastAsia="de-DE"/>
    </w:rPr>
  </w:style>
  <w:style w:type="paragraph" w:styleId="berschrift7">
    <w:name w:val="heading 7"/>
    <w:basedOn w:val="Standard"/>
    <w:next w:val="Standard"/>
    <w:link w:val="berschrift7Zchn"/>
    <w:uiPriority w:val="9"/>
    <w:semiHidden/>
    <w:unhideWhenUsed/>
    <w:qFormat/>
    <w:rsid w:val="0002649B"/>
    <w:pPr>
      <w:numPr>
        <w:ilvl w:val="6"/>
        <w:numId w:val="43"/>
      </w:numPr>
      <w:spacing w:before="240" w:after="60"/>
      <w:outlineLvl w:val="6"/>
    </w:pPr>
    <w:rPr>
      <w:rFonts w:ascii="Calibri" w:hAnsi="Calibri"/>
      <w:sz w:val="24"/>
      <w:lang w:eastAsia="de-DE"/>
    </w:rPr>
  </w:style>
  <w:style w:type="paragraph" w:styleId="berschrift8">
    <w:name w:val="heading 8"/>
    <w:basedOn w:val="Standard"/>
    <w:next w:val="Standard"/>
    <w:link w:val="berschrift8Zchn"/>
    <w:uiPriority w:val="9"/>
    <w:semiHidden/>
    <w:unhideWhenUsed/>
    <w:qFormat/>
    <w:rsid w:val="0002649B"/>
    <w:pPr>
      <w:numPr>
        <w:ilvl w:val="7"/>
        <w:numId w:val="43"/>
      </w:numPr>
      <w:spacing w:before="240" w:after="60"/>
      <w:outlineLvl w:val="7"/>
    </w:pPr>
    <w:rPr>
      <w:rFonts w:ascii="Calibri" w:hAnsi="Calibri"/>
      <w:i/>
      <w:iCs/>
      <w:sz w:val="24"/>
      <w:lang w:eastAsia="de-DE"/>
    </w:rPr>
  </w:style>
  <w:style w:type="paragraph" w:styleId="berschrift9">
    <w:name w:val="heading 9"/>
    <w:basedOn w:val="Standard"/>
    <w:next w:val="Standard"/>
    <w:link w:val="berschrift9Zchn"/>
    <w:uiPriority w:val="9"/>
    <w:semiHidden/>
    <w:unhideWhenUsed/>
    <w:qFormat/>
    <w:rsid w:val="0002649B"/>
    <w:pPr>
      <w:numPr>
        <w:ilvl w:val="8"/>
        <w:numId w:val="43"/>
      </w:numPr>
      <w:spacing w:before="240" w:after="60"/>
      <w:outlineLvl w:val="8"/>
    </w:pPr>
    <w:rPr>
      <w:rFonts w:ascii="Cambria" w:hAnsi="Cambria"/>
      <w:szCs w:val="22"/>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qFormat/>
    <w:rsid w:val="0002649B"/>
    <w:pPr>
      <w:spacing w:before="120" w:after="120"/>
      <w:jc w:val="center"/>
    </w:pPr>
    <w:rPr>
      <w:bCs/>
      <w:sz w:val="18"/>
      <w:szCs w:val="20"/>
    </w:rPr>
  </w:style>
  <w:style w:type="paragraph" w:styleId="Titel">
    <w:name w:val="Title"/>
    <w:basedOn w:val="Standard"/>
    <w:qFormat/>
    <w:rsid w:val="0002649B"/>
    <w:pPr>
      <w:spacing w:before="240" w:after="60"/>
      <w:jc w:val="center"/>
      <w:outlineLvl w:val="0"/>
    </w:pPr>
    <w:rPr>
      <w:rFonts w:cs="Arial"/>
      <w:b/>
      <w:bCs/>
      <w:kern w:val="28"/>
      <w:sz w:val="28"/>
      <w:szCs w:val="32"/>
    </w:rPr>
  </w:style>
  <w:style w:type="paragraph" w:customStyle="1" w:styleId="Abstract">
    <w:name w:val="Abstract"/>
    <w:basedOn w:val="Standard"/>
    <w:next w:val="Standard"/>
    <w:pPr>
      <w:ind w:left="567" w:right="567"/>
    </w:pPr>
    <w:rPr>
      <w:sz w:val="18"/>
    </w:rPr>
  </w:style>
  <w:style w:type="paragraph" w:styleId="Funotentext">
    <w:name w:val="footnote text"/>
    <w:basedOn w:val="Standard"/>
    <w:link w:val="FunotentextZchn"/>
    <w:uiPriority w:val="99"/>
    <w:semiHidden/>
    <w:pPr>
      <w:spacing w:after="0"/>
      <w:jc w:val="left"/>
    </w:pPr>
    <w:rPr>
      <w:sz w:val="16"/>
      <w:szCs w:val="20"/>
    </w:rPr>
  </w:style>
  <w:style w:type="character" w:styleId="Funotenzeichen">
    <w:name w:val="footnote reference"/>
    <w:uiPriority w:val="99"/>
    <w:semiHidden/>
    <w:rPr>
      <w:vertAlign w:val="superscript"/>
    </w:rPr>
  </w:style>
  <w:style w:type="paragraph" w:styleId="Inhaltsverzeichnisberschrift">
    <w:name w:val="TOC Heading"/>
    <w:basedOn w:val="berschrift1"/>
    <w:next w:val="Standard"/>
    <w:uiPriority w:val="39"/>
    <w:semiHidden/>
    <w:unhideWhenUsed/>
    <w:qFormat/>
    <w:rsid w:val="0002649B"/>
    <w:pPr>
      <w:numPr>
        <w:numId w:val="0"/>
      </w:numPr>
      <w:spacing w:after="0" w:line="276" w:lineRule="auto"/>
      <w:jc w:val="left"/>
      <w:outlineLvl w:val="9"/>
    </w:pPr>
    <w:rPr>
      <w:rFonts w:ascii="Cambria" w:hAnsi="Cambria" w:cs="Times New Roman"/>
      <w:color w:val="365F91"/>
      <w:kern w:val="0"/>
      <w:szCs w:val="28"/>
      <w:lang w:eastAsia="en-US"/>
    </w:rPr>
  </w:style>
  <w:style w:type="paragraph" w:styleId="Verzeichnis1">
    <w:name w:val="toc 1"/>
    <w:basedOn w:val="Standard"/>
    <w:next w:val="Standard"/>
    <w:autoRedefine/>
    <w:uiPriority w:val="39"/>
    <w:unhideWhenUsed/>
    <w:rsid w:val="004E6C30"/>
    <w:pPr>
      <w:tabs>
        <w:tab w:val="left" w:pos="440"/>
        <w:tab w:val="right" w:leader="dot" w:pos="9063"/>
      </w:tabs>
    </w:pPr>
    <w:rPr>
      <w:sz w:val="24"/>
    </w:rPr>
  </w:style>
  <w:style w:type="paragraph" w:styleId="Literaturverzeichnis">
    <w:name w:val="Bibliography"/>
    <w:basedOn w:val="Standard"/>
    <w:pPr>
      <w:spacing w:after="0"/>
    </w:pPr>
    <w:rPr>
      <w:sz w:val="18"/>
      <w:lang w:val="en-GB"/>
    </w:rPr>
  </w:style>
  <w:style w:type="paragraph" w:styleId="Verzeichnis2">
    <w:name w:val="toc 2"/>
    <w:basedOn w:val="Standard"/>
    <w:next w:val="Standard"/>
    <w:autoRedefine/>
    <w:uiPriority w:val="39"/>
    <w:unhideWhenUsed/>
    <w:rsid w:val="005312C0"/>
    <w:pPr>
      <w:ind w:left="198"/>
    </w:pPr>
  </w:style>
  <w:style w:type="character" w:styleId="Hyperlink">
    <w:name w:val="Hyperlink"/>
    <w:uiPriority w:val="99"/>
    <w:unhideWhenUsed/>
    <w:rsid w:val="00EA1815"/>
    <w:rPr>
      <w:color w:val="0000FF"/>
      <w:u w:val="single"/>
    </w:rPr>
  </w:style>
  <w:style w:type="paragraph" w:styleId="Kopfzeile">
    <w:name w:val="header"/>
    <w:basedOn w:val="Standard"/>
    <w:link w:val="KopfzeileZchn"/>
    <w:uiPriority w:val="99"/>
    <w:unhideWhenUsed/>
    <w:rsid w:val="00EA1815"/>
    <w:pPr>
      <w:tabs>
        <w:tab w:val="center" w:pos="4536"/>
        <w:tab w:val="right" w:pos="9072"/>
      </w:tabs>
    </w:pPr>
  </w:style>
  <w:style w:type="character" w:customStyle="1" w:styleId="KopfzeileZchn">
    <w:name w:val="Kopfzeile Zchn"/>
    <w:link w:val="Kopfzeile"/>
    <w:uiPriority w:val="99"/>
    <w:rsid w:val="00EA1815"/>
    <w:rPr>
      <w:szCs w:val="24"/>
    </w:rPr>
  </w:style>
  <w:style w:type="paragraph" w:styleId="Fuzeile">
    <w:name w:val="footer"/>
    <w:basedOn w:val="Standard"/>
    <w:link w:val="FuzeileZchn"/>
    <w:uiPriority w:val="99"/>
    <w:unhideWhenUsed/>
    <w:rsid w:val="00EA1815"/>
    <w:pPr>
      <w:tabs>
        <w:tab w:val="center" w:pos="4536"/>
        <w:tab w:val="right" w:pos="9072"/>
      </w:tabs>
    </w:pPr>
  </w:style>
  <w:style w:type="character" w:customStyle="1" w:styleId="FuzeileZchn">
    <w:name w:val="Fußzeile Zchn"/>
    <w:link w:val="Fuzeile"/>
    <w:uiPriority w:val="99"/>
    <w:rsid w:val="00EA1815"/>
    <w:rPr>
      <w:szCs w:val="24"/>
    </w:rPr>
  </w:style>
  <w:style w:type="character" w:customStyle="1" w:styleId="berschrift3Zchn">
    <w:name w:val="Überschrift 3 Zchn"/>
    <w:link w:val="berschrift3"/>
    <w:uiPriority w:val="9"/>
    <w:rsid w:val="0002649B"/>
    <w:rPr>
      <w:rFonts w:ascii="Cambria" w:hAnsi="Cambria"/>
      <w:b/>
      <w:bCs/>
      <w:sz w:val="26"/>
      <w:szCs w:val="26"/>
    </w:rPr>
  </w:style>
  <w:style w:type="paragraph" w:customStyle="1" w:styleId="Kapitel1">
    <w:name w:val="Kapitel 1"/>
    <w:basedOn w:val="Standard"/>
    <w:next w:val="Standard"/>
    <w:link w:val="Kapitel1Zchn"/>
    <w:rsid w:val="00EA0F6E"/>
    <w:pPr>
      <w:numPr>
        <w:numId w:val="3"/>
      </w:numPr>
    </w:pPr>
    <w:rPr>
      <w:b/>
      <w:sz w:val="32"/>
    </w:rPr>
  </w:style>
  <w:style w:type="paragraph" w:customStyle="1" w:styleId="Kapitel2">
    <w:name w:val="Kapitel 2"/>
    <w:basedOn w:val="Standard"/>
    <w:link w:val="Kapitel2Zchn"/>
    <w:rsid w:val="00EA0F6E"/>
    <w:pPr>
      <w:numPr>
        <w:ilvl w:val="1"/>
        <w:numId w:val="7"/>
      </w:numPr>
    </w:pPr>
    <w:rPr>
      <w:b/>
      <w:sz w:val="28"/>
    </w:rPr>
  </w:style>
  <w:style w:type="character" w:customStyle="1" w:styleId="Kapitel1Zchn">
    <w:name w:val="Kapitel 1 Zchn"/>
    <w:link w:val="Kapitel1"/>
    <w:rsid w:val="00EA0F6E"/>
    <w:rPr>
      <w:rFonts w:ascii="Constantia" w:hAnsi="Constantia"/>
      <w:b/>
      <w:sz w:val="32"/>
      <w:szCs w:val="24"/>
    </w:rPr>
  </w:style>
  <w:style w:type="character" w:styleId="SchwacheHervorhebung">
    <w:name w:val="Subtle Emphasis"/>
    <w:uiPriority w:val="19"/>
    <w:qFormat/>
    <w:rsid w:val="0002649B"/>
    <w:rPr>
      <w:i/>
      <w:iCs/>
      <w:color w:val="808080"/>
    </w:rPr>
  </w:style>
  <w:style w:type="character" w:customStyle="1" w:styleId="berschrift1Zchn">
    <w:name w:val="Überschrift 1 Zchn"/>
    <w:link w:val="berschrift1"/>
    <w:uiPriority w:val="9"/>
    <w:rsid w:val="0002649B"/>
    <w:rPr>
      <w:rFonts w:ascii="Constantia" w:hAnsi="Constantia" w:cs="Arial"/>
      <w:b/>
      <w:bCs/>
      <w:kern w:val="32"/>
      <w:sz w:val="28"/>
      <w:szCs w:val="32"/>
    </w:rPr>
  </w:style>
  <w:style w:type="character" w:customStyle="1" w:styleId="berschrift2Zchn">
    <w:name w:val="Überschrift 2 Zchn"/>
    <w:link w:val="berschrift2"/>
    <w:rsid w:val="0002649B"/>
    <w:rPr>
      <w:rFonts w:ascii="Constantia" w:hAnsi="Constantia" w:cs="Arial"/>
      <w:b/>
      <w:iCs/>
      <w:kern w:val="32"/>
      <w:sz w:val="24"/>
      <w:szCs w:val="28"/>
      <w:lang w:val="en-GB"/>
    </w:rPr>
  </w:style>
  <w:style w:type="character" w:customStyle="1" w:styleId="Kapitel2Zchn">
    <w:name w:val="Kapitel 2 Zchn"/>
    <w:link w:val="Kapitel2"/>
    <w:rsid w:val="00EA0F6E"/>
    <w:rPr>
      <w:rFonts w:ascii="Constantia" w:hAnsi="Constantia"/>
      <w:b/>
      <w:sz w:val="28"/>
      <w:szCs w:val="24"/>
    </w:rPr>
  </w:style>
  <w:style w:type="paragraph" w:customStyle="1" w:styleId="Titelei">
    <w:name w:val="Titelei"/>
    <w:basedOn w:val="Verzeichnis1"/>
    <w:link w:val="TiteleiZchn"/>
    <w:qFormat/>
    <w:rsid w:val="0002649B"/>
    <w:pPr>
      <w:keepLines w:val="0"/>
      <w:tabs>
        <w:tab w:val="clear" w:pos="9063"/>
        <w:tab w:val="right" w:leader="dot" w:pos="9062"/>
      </w:tabs>
      <w:spacing w:before="360" w:after="100" w:line="276" w:lineRule="auto"/>
    </w:pPr>
    <w:rPr>
      <w:rFonts w:eastAsia="Calibri"/>
      <w:b/>
      <w:noProof/>
      <w:sz w:val="32"/>
      <w:szCs w:val="22"/>
    </w:rPr>
  </w:style>
  <w:style w:type="character" w:customStyle="1" w:styleId="TiteleiZchn">
    <w:name w:val="Titelei Zchn"/>
    <w:link w:val="Titelei"/>
    <w:rsid w:val="0002649B"/>
    <w:rPr>
      <w:rFonts w:ascii="Constantia" w:eastAsia="Calibri" w:hAnsi="Constantia"/>
      <w:b/>
      <w:noProof/>
      <w:sz w:val="32"/>
      <w:szCs w:val="22"/>
      <w:lang w:eastAsia="en-US"/>
    </w:rPr>
  </w:style>
  <w:style w:type="paragraph" w:styleId="Listenabsatz">
    <w:name w:val="List Paragraph"/>
    <w:basedOn w:val="Standard"/>
    <w:uiPriority w:val="34"/>
    <w:qFormat/>
    <w:rsid w:val="0002649B"/>
    <w:pPr>
      <w:ind w:left="708"/>
    </w:pPr>
  </w:style>
  <w:style w:type="paragraph" w:customStyle="1" w:styleId="Verzeichnis">
    <w:name w:val="Verzeichnis"/>
    <w:basedOn w:val="Titelei"/>
    <w:link w:val="VerzeichnisZchn"/>
    <w:qFormat/>
    <w:rsid w:val="0002649B"/>
    <w:rPr>
      <w:sz w:val="28"/>
    </w:rPr>
  </w:style>
  <w:style w:type="character" w:customStyle="1" w:styleId="berschrift4Zchn">
    <w:name w:val="Überschrift 4 Zchn"/>
    <w:link w:val="berschrift4"/>
    <w:uiPriority w:val="9"/>
    <w:semiHidden/>
    <w:rsid w:val="0002649B"/>
    <w:rPr>
      <w:rFonts w:ascii="Calibri" w:hAnsi="Calibri"/>
      <w:b/>
      <w:bCs/>
      <w:sz w:val="28"/>
      <w:szCs w:val="28"/>
    </w:rPr>
  </w:style>
  <w:style w:type="character" w:customStyle="1" w:styleId="VerzeichnisZchn">
    <w:name w:val="Verzeichnis Zchn"/>
    <w:link w:val="Verzeichnis"/>
    <w:rsid w:val="0002649B"/>
    <w:rPr>
      <w:rFonts w:ascii="Constantia" w:eastAsia="Calibri" w:hAnsi="Constantia"/>
      <w:b/>
      <w:noProof/>
      <w:sz w:val="28"/>
      <w:szCs w:val="22"/>
      <w:lang w:eastAsia="en-US"/>
    </w:rPr>
  </w:style>
  <w:style w:type="character" w:customStyle="1" w:styleId="berschrift5Zchn">
    <w:name w:val="Überschrift 5 Zchn"/>
    <w:link w:val="berschrift5"/>
    <w:uiPriority w:val="9"/>
    <w:semiHidden/>
    <w:rsid w:val="0002649B"/>
    <w:rPr>
      <w:rFonts w:ascii="Calibri" w:hAnsi="Calibri"/>
      <w:b/>
      <w:bCs/>
      <w:i/>
      <w:iCs/>
      <w:sz w:val="26"/>
      <w:szCs w:val="26"/>
    </w:rPr>
  </w:style>
  <w:style w:type="character" w:customStyle="1" w:styleId="berschrift6Zchn">
    <w:name w:val="Überschrift 6 Zchn"/>
    <w:link w:val="berschrift6"/>
    <w:uiPriority w:val="9"/>
    <w:semiHidden/>
    <w:rsid w:val="0002649B"/>
    <w:rPr>
      <w:rFonts w:ascii="Calibri" w:hAnsi="Calibri"/>
      <w:b/>
      <w:bCs/>
      <w:sz w:val="22"/>
      <w:szCs w:val="22"/>
    </w:rPr>
  </w:style>
  <w:style w:type="character" w:customStyle="1" w:styleId="berschrift7Zchn">
    <w:name w:val="Überschrift 7 Zchn"/>
    <w:link w:val="berschrift7"/>
    <w:uiPriority w:val="9"/>
    <w:semiHidden/>
    <w:rsid w:val="0002649B"/>
    <w:rPr>
      <w:rFonts w:ascii="Calibri" w:hAnsi="Calibri"/>
      <w:sz w:val="24"/>
      <w:szCs w:val="24"/>
    </w:rPr>
  </w:style>
  <w:style w:type="character" w:customStyle="1" w:styleId="berschrift8Zchn">
    <w:name w:val="Überschrift 8 Zchn"/>
    <w:link w:val="berschrift8"/>
    <w:uiPriority w:val="9"/>
    <w:semiHidden/>
    <w:rsid w:val="0002649B"/>
    <w:rPr>
      <w:rFonts w:ascii="Calibri" w:hAnsi="Calibri"/>
      <w:i/>
      <w:iCs/>
      <w:sz w:val="24"/>
      <w:szCs w:val="24"/>
    </w:rPr>
  </w:style>
  <w:style w:type="character" w:customStyle="1" w:styleId="berschrift9Zchn">
    <w:name w:val="Überschrift 9 Zchn"/>
    <w:link w:val="berschrift9"/>
    <w:uiPriority w:val="9"/>
    <w:semiHidden/>
    <w:rsid w:val="0002649B"/>
    <w:rPr>
      <w:rFonts w:ascii="Cambria" w:hAnsi="Cambria"/>
      <w:sz w:val="22"/>
      <w:szCs w:val="22"/>
    </w:rPr>
  </w:style>
  <w:style w:type="paragraph" w:styleId="Sprechblasentext">
    <w:name w:val="Balloon Text"/>
    <w:basedOn w:val="Standard"/>
    <w:link w:val="SprechblasentextZchn"/>
    <w:uiPriority w:val="99"/>
    <w:semiHidden/>
    <w:unhideWhenUsed/>
    <w:rsid w:val="00B7715D"/>
    <w:pPr>
      <w:spacing w:after="0"/>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7715D"/>
    <w:rPr>
      <w:rFonts w:ascii="Lucida Grande" w:hAnsi="Lucida Grande" w:cs="Lucida Grande"/>
      <w:sz w:val="18"/>
      <w:szCs w:val="18"/>
      <w:lang w:eastAsia="en-US"/>
    </w:rPr>
  </w:style>
  <w:style w:type="paragraph" w:styleId="Abbildungsverzeichnis">
    <w:name w:val="table of figures"/>
    <w:basedOn w:val="Standard"/>
    <w:next w:val="Standard"/>
    <w:uiPriority w:val="99"/>
    <w:unhideWhenUsed/>
    <w:rsid w:val="00B7715D"/>
    <w:pPr>
      <w:ind w:left="440" w:hanging="440"/>
    </w:pPr>
  </w:style>
  <w:style w:type="character" w:customStyle="1" w:styleId="medium-bold">
    <w:name w:val="medium-bold"/>
    <w:basedOn w:val="Absatz-Standardschriftart"/>
    <w:rsid w:val="00485D27"/>
  </w:style>
  <w:style w:type="character" w:customStyle="1" w:styleId="medium-normal">
    <w:name w:val="medium-normal"/>
    <w:basedOn w:val="Absatz-Standardschriftart"/>
    <w:rsid w:val="00485D27"/>
  </w:style>
  <w:style w:type="character" w:styleId="BesuchterHyperlink">
    <w:name w:val="FollowedHyperlink"/>
    <w:basedOn w:val="Absatz-Standardschriftart"/>
    <w:uiPriority w:val="99"/>
    <w:semiHidden/>
    <w:unhideWhenUsed/>
    <w:rsid w:val="009C4EB7"/>
    <w:rPr>
      <w:color w:val="800080" w:themeColor="followedHyperlink"/>
      <w:u w:val="single"/>
    </w:rPr>
  </w:style>
  <w:style w:type="table" w:styleId="Tabellenraster">
    <w:name w:val="Table Grid"/>
    <w:basedOn w:val="NormaleTabelle"/>
    <w:uiPriority w:val="59"/>
    <w:rsid w:val="00083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mes-new-roman">
    <w:name w:val="times-new-roman"/>
    <w:basedOn w:val="Absatz-Standardschriftart"/>
    <w:rsid w:val="00882C1B"/>
  </w:style>
  <w:style w:type="paragraph" w:styleId="KeinLeerraum">
    <w:name w:val="No Spacing"/>
    <w:basedOn w:val="Standard"/>
    <w:link w:val="KeinLeerraumZchn"/>
    <w:uiPriority w:val="1"/>
    <w:qFormat/>
    <w:rsid w:val="00FC72AF"/>
    <w:pPr>
      <w:spacing w:after="0"/>
    </w:pPr>
    <w:rPr>
      <w:rFonts w:eastAsiaTheme="majorEastAsia" w:cstheme="majorBidi"/>
    </w:rPr>
  </w:style>
  <w:style w:type="character" w:customStyle="1" w:styleId="KeinLeerraumZchn">
    <w:name w:val="Kein Leerraum Zchn"/>
    <w:basedOn w:val="Absatz-Standardschriftart"/>
    <w:link w:val="KeinLeerraum"/>
    <w:uiPriority w:val="1"/>
    <w:rsid w:val="00FC72AF"/>
    <w:rPr>
      <w:rFonts w:ascii="Constantia" w:eastAsiaTheme="majorEastAsia" w:hAnsi="Constantia" w:cstheme="majorBidi"/>
      <w:sz w:val="22"/>
      <w:szCs w:val="24"/>
      <w:lang w:eastAsia="en-US"/>
    </w:rPr>
  </w:style>
  <w:style w:type="character" w:customStyle="1" w:styleId="FunotentextZchn">
    <w:name w:val="Fußnotentext Zchn"/>
    <w:basedOn w:val="Absatz-Standardschriftart"/>
    <w:link w:val="Funotentext"/>
    <w:uiPriority w:val="99"/>
    <w:semiHidden/>
    <w:rsid w:val="00FC72AF"/>
    <w:rPr>
      <w:rFonts w:ascii="Constantia" w:hAnsi="Constantia"/>
      <w:sz w:val="16"/>
      <w:lang w:eastAsia="en-US"/>
    </w:rPr>
  </w:style>
  <w:style w:type="character" w:styleId="Kommentarzeichen">
    <w:name w:val="annotation reference"/>
    <w:basedOn w:val="Absatz-Standardschriftart"/>
    <w:uiPriority w:val="99"/>
    <w:semiHidden/>
    <w:unhideWhenUsed/>
    <w:rsid w:val="00FC72AF"/>
    <w:rPr>
      <w:sz w:val="16"/>
      <w:szCs w:val="16"/>
    </w:rPr>
  </w:style>
  <w:style w:type="paragraph" w:styleId="Kommentartext">
    <w:name w:val="annotation text"/>
    <w:basedOn w:val="Standard"/>
    <w:link w:val="KommentartextZchn"/>
    <w:uiPriority w:val="99"/>
    <w:semiHidden/>
    <w:unhideWhenUsed/>
    <w:rsid w:val="00FC72AF"/>
    <w:pPr>
      <w:keepLines w:val="0"/>
      <w:jc w:val="left"/>
    </w:pPr>
    <w:rPr>
      <w:rFonts w:asciiTheme="majorHAnsi" w:eastAsiaTheme="majorEastAsia" w:hAnsiTheme="majorHAnsi" w:cstheme="majorBidi"/>
      <w:sz w:val="20"/>
      <w:szCs w:val="20"/>
    </w:rPr>
  </w:style>
  <w:style w:type="character" w:customStyle="1" w:styleId="KommentartextZchn">
    <w:name w:val="Kommentartext Zchn"/>
    <w:basedOn w:val="Absatz-Standardschriftart"/>
    <w:link w:val="Kommentartext"/>
    <w:uiPriority w:val="99"/>
    <w:semiHidden/>
    <w:rsid w:val="00FC72AF"/>
    <w:rPr>
      <w:rFonts w:asciiTheme="majorHAnsi" w:eastAsiaTheme="majorEastAsia" w:hAnsiTheme="majorHAnsi" w:cstheme="majorBidi"/>
      <w:lang w:eastAsia="en-US"/>
    </w:rPr>
  </w:style>
  <w:style w:type="paragraph" w:styleId="Verzeichnis3">
    <w:name w:val="toc 3"/>
    <w:basedOn w:val="Standard"/>
    <w:next w:val="Standard"/>
    <w:autoRedefine/>
    <w:uiPriority w:val="39"/>
    <w:semiHidden/>
    <w:unhideWhenUsed/>
    <w:rsid w:val="00BD2E47"/>
    <w:pPr>
      <w:keepLines w:val="0"/>
      <w:spacing w:after="100" w:line="276" w:lineRule="auto"/>
      <w:ind w:left="440"/>
      <w:jc w:val="left"/>
    </w:pPr>
    <w:rPr>
      <w:rFonts w:asciiTheme="minorHAnsi" w:eastAsiaTheme="minorEastAsia" w:hAnsiTheme="minorHAnsi" w:cstheme="minorBidi"/>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7575">
      <w:bodyDiv w:val="1"/>
      <w:marLeft w:val="0"/>
      <w:marRight w:val="0"/>
      <w:marTop w:val="0"/>
      <w:marBottom w:val="0"/>
      <w:divBdr>
        <w:top w:val="none" w:sz="0" w:space="0" w:color="auto"/>
        <w:left w:val="none" w:sz="0" w:space="0" w:color="auto"/>
        <w:bottom w:val="none" w:sz="0" w:space="0" w:color="auto"/>
        <w:right w:val="none" w:sz="0" w:space="0" w:color="auto"/>
      </w:divBdr>
      <w:divsChild>
        <w:div w:id="48380882">
          <w:marLeft w:val="0"/>
          <w:marRight w:val="0"/>
          <w:marTop w:val="0"/>
          <w:marBottom w:val="0"/>
          <w:divBdr>
            <w:top w:val="none" w:sz="0" w:space="0" w:color="auto"/>
            <w:left w:val="none" w:sz="0" w:space="0" w:color="auto"/>
            <w:bottom w:val="none" w:sz="0" w:space="0" w:color="auto"/>
            <w:right w:val="none" w:sz="0" w:space="0" w:color="auto"/>
          </w:divBdr>
        </w:div>
        <w:div w:id="287861234">
          <w:marLeft w:val="0"/>
          <w:marRight w:val="0"/>
          <w:marTop w:val="0"/>
          <w:marBottom w:val="0"/>
          <w:divBdr>
            <w:top w:val="none" w:sz="0" w:space="0" w:color="auto"/>
            <w:left w:val="none" w:sz="0" w:space="0" w:color="auto"/>
            <w:bottom w:val="none" w:sz="0" w:space="0" w:color="auto"/>
            <w:right w:val="none" w:sz="0" w:space="0" w:color="auto"/>
          </w:divBdr>
        </w:div>
      </w:divsChild>
    </w:div>
    <w:div w:id="351036624">
      <w:bodyDiv w:val="1"/>
      <w:marLeft w:val="0"/>
      <w:marRight w:val="0"/>
      <w:marTop w:val="0"/>
      <w:marBottom w:val="0"/>
      <w:divBdr>
        <w:top w:val="none" w:sz="0" w:space="0" w:color="auto"/>
        <w:left w:val="none" w:sz="0" w:space="0" w:color="auto"/>
        <w:bottom w:val="none" w:sz="0" w:space="0" w:color="auto"/>
        <w:right w:val="none" w:sz="0" w:space="0" w:color="auto"/>
      </w:divBdr>
      <w:divsChild>
        <w:div w:id="138956982">
          <w:marLeft w:val="0"/>
          <w:marRight w:val="0"/>
          <w:marTop w:val="0"/>
          <w:marBottom w:val="0"/>
          <w:divBdr>
            <w:top w:val="none" w:sz="0" w:space="0" w:color="auto"/>
            <w:left w:val="none" w:sz="0" w:space="0" w:color="auto"/>
            <w:bottom w:val="none" w:sz="0" w:space="0" w:color="auto"/>
            <w:right w:val="none" w:sz="0" w:space="0" w:color="auto"/>
          </w:divBdr>
        </w:div>
        <w:div w:id="171379304">
          <w:marLeft w:val="0"/>
          <w:marRight w:val="0"/>
          <w:marTop w:val="0"/>
          <w:marBottom w:val="0"/>
          <w:divBdr>
            <w:top w:val="none" w:sz="0" w:space="0" w:color="auto"/>
            <w:left w:val="none" w:sz="0" w:space="0" w:color="auto"/>
            <w:bottom w:val="none" w:sz="0" w:space="0" w:color="auto"/>
            <w:right w:val="none" w:sz="0" w:space="0" w:color="auto"/>
          </w:divBdr>
        </w:div>
        <w:div w:id="371005814">
          <w:marLeft w:val="0"/>
          <w:marRight w:val="0"/>
          <w:marTop w:val="0"/>
          <w:marBottom w:val="0"/>
          <w:divBdr>
            <w:top w:val="none" w:sz="0" w:space="0" w:color="auto"/>
            <w:left w:val="none" w:sz="0" w:space="0" w:color="auto"/>
            <w:bottom w:val="none" w:sz="0" w:space="0" w:color="auto"/>
            <w:right w:val="none" w:sz="0" w:space="0" w:color="auto"/>
          </w:divBdr>
        </w:div>
        <w:div w:id="725614710">
          <w:marLeft w:val="0"/>
          <w:marRight w:val="0"/>
          <w:marTop w:val="0"/>
          <w:marBottom w:val="0"/>
          <w:divBdr>
            <w:top w:val="none" w:sz="0" w:space="0" w:color="auto"/>
            <w:left w:val="none" w:sz="0" w:space="0" w:color="auto"/>
            <w:bottom w:val="none" w:sz="0" w:space="0" w:color="auto"/>
            <w:right w:val="none" w:sz="0" w:space="0" w:color="auto"/>
          </w:divBdr>
        </w:div>
        <w:div w:id="950284235">
          <w:marLeft w:val="0"/>
          <w:marRight w:val="0"/>
          <w:marTop w:val="0"/>
          <w:marBottom w:val="0"/>
          <w:divBdr>
            <w:top w:val="none" w:sz="0" w:space="0" w:color="auto"/>
            <w:left w:val="none" w:sz="0" w:space="0" w:color="auto"/>
            <w:bottom w:val="none" w:sz="0" w:space="0" w:color="auto"/>
            <w:right w:val="none" w:sz="0" w:space="0" w:color="auto"/>
          </w:divBdr>
        </w:div>
        <w:div w:id="956832838">
          <w:marLeft w:val="0"/>
          <w:marRight w:val="0"/>
          <w:marTop w:val="0"/>
          <w:marBottom w:val="0"/>
          <w:divBdr>
            <w:top w:val="none" w:sz="0" w:space="0" w:color="auto"/>
            <w:left w:val="none" w:sz="0" w:space="0" w:color="auto"/>
            <w:bottom w:val="none" w:sz="0" w:space="0" w:color="auto"/>
            <w:right w:val="none" w:sz="0" w:space="0" w:color="auto"/>
          </w:divBdr>
        </w:div>
        <w:div w:id="993220852">
          <w:marLeft w:val="0"/>
          <w:marRight w:val="0"/>
          <w:marTop w:val="0"/>
          <w:marBottom w:val="0"/>
          <w:divBdr>
            <w:top w:val="none" w:sz="0" w:space="0" w:color="auto"/>
            <w:left w:val="none" w:sz="0" w:space="0" w:color="auto"/>
            <w:bottom w:val="none" w:sz="0" w:space="0" w:color="auto"/>
            <w:right w:val="none" w:sz="0" w:space="0" w:color="auto"/>
          </w:divBdr>
        </w:div>
        <w:div w:id="1241139327">
          <w:marLeft w:val="0"/>
          <w:marRight w:val="0"/>
          <w:marTop w:val="0"/>
          <w:marBottom w:val="0"/>
          <w:divBdr>
            <w:top w:val="none" w:sz="0" w:space="0" w:color="auto"/>
            <w:left w:val="none" w:sz="0" w:space="0" w:color="auto"/>
            <w:bottom w:val="none" w:sz="0" w:space="0" w:color="auto"/>
            <w:right w:val="none" w:sz="0" w:space="0" w:color="auto"/>
          </w:divBdr>
        </w:div>
        <w:div w:id="1389379444">
          <w:marLeft w:val="0"/>
          <w:marRight w:val="0"/>
          <w:marTop w:val="0"/>
          <w:marBottom w:val="0"/>
          <w:divBdr>
            <w:top w:val="none" w:sz="0" w:space="0" w:color="auto"/>
            <w:left w:val="none" w:sz="0" w:space="0" w:color="auto"/>
            <w:bottom w:val="none" w:sz="0" w:space="0" w:color="auto"/>
            <w:right w:val="none" w:sz="0" w:space="0" w:color="auto"/>
          </w:divBdr>
        </w:div>
        <w:div w:id="1415980153">
          <w:marLeft w:val="0"/>
          <w:marRight w:val="0"/>
          <w:marTop w:val="0"/>
          <w:marBottom w:val="0"/>
          <w:divBdr>
            <w:top w:val="none" w:sz="0" w:space="0" w:color="auto"/>
            <w:left w:val="none" w:sz="0" w:space="0" w:color="auto"/>
            <w:bottom w:val="none" w:sz="0" w:space="0" w:color="auto"/>
            <w:right w:val="none" w:sz="0" w:space="0" w:color="auto"/>
          </w:divBdr>
        </w:div>
        <w:div w:id="1570068561">
          <w:marLeft w:val="0"/>
          <w:marRight w:val="0"/>
          <w:marTop w:val="0"/>
          <w:marBottom w:val="0"/>
          <w:divBdr>
            <w:top w:val="none" w:sz="0" w:space="0" w:color="auto"/>
            <w:left w:val="none" w:sz="0" w:space="0" w:color="auto"/>
            <w:bottom w:val="none" w:sz="0" w:space="0" w:color="auto"/>
            <w:right w:val="none" w:sz="0" w:space="0" w:color="auto"/>
          </w:divBdr>
        </w:div>
        <w:div w:id="1861818293">
          <w:marLeft w:val="0"/>
          <w:marRight w:val="0"/>
          <w:marTop w:val="0"/>
          <w:marBottom w:val="0"/>
          <w:divBdr>
            <w:top w:val="none" w:sz="0" w:space="0" w:color="auto"/>
            <w:left w:val="none" w:sz="0" w:space="0" w:color="auto"/>
            <w:bottom w:val="none" w:sz="0" w:space="0" w:color="auto"/>
            <w:right w:val="none" w:sz="0" w:space="0" w:color="auto"/>
          </w:divBdr>
        </w:div>
        <w:div w:id="1959990911">
          <w:marLeft w:val="0"/>
          <w:marRight w:val="0"/>
          <w:marTop w:val="0"/>
          <w:marBottom w:val="0"/>
          <w:divBdr>
            <w:top w:val="none" w:sz="0" w:space="0" w:color="auto"/>
            <w:left w:val="none" w:sz="0" w:space="0" w:color="auto"/>
            <w:bottom w:val="none" w:sz="0" w:space="0" w:color="auto"/>
            <w:right w:val="none" w:sz="0" w:space="0" w:color="auto"/>
          </w:divBdr>
        </w:div>
      </w:divsChild>
    </w:div>
    <w:div w:id="362708082">
      <w:bodyDiv w:val="1"/>
      <w:marLeft w:val="0"/>
      <w:marRight w:val="0"/>
      <w:marTop w:val="0"/>
      <w:marBottom w:val="0"/>
      <w:divBdr>
        <w:top w:val="none" w:sz="0" w:space="0" w:color="auto"/>
        <w:left w:val="none" w:sz="0" w:space="0" w:color="auto"/>
        <w:bottom w:val="none" w:sz="0" w:space="0" w:color="auto"/>
        <w:right w:val="none" w:sz="0" w:space="0" w:color="auto"/>
      </w:divBdr>
      <w:divsChild>
        <w:div w:id="109864582">
          <w:marLeft w:val="0"/>
          <w:marRight w:val="0"/>
          <w:marTop w:val="0"/>
          <w:marBottom w:val="0"/>
          <w:divBdr>
            <w:top w:val="none" w:sz="0" w:space="0" w:color="auto"/>
            <w:left w:val="none" w:sz="0" w:space="0" w:color="auto"/>
            <w:bottom w:val="none" w:sz="0" w:space="0" w:color="auto"/>
            <w:right w:val="none" w:sz="0" w:space="0" w:color="auto"/>
          </w:divBdr>
        </w:div>
        <w:div w:id="526992239">
          <w:marLeft w:val="0"/>
          <w:marRight w:val="0"/>
          <w:marTop w:val="0"/>
          <w:marBottom w:val="0"/>
          <w:divBdr>
            <w:top w:val="none" w:sz="0" w:space="0" w:color="auto"/>
            <w:left w:val="none" w:sz="0" w:space="0" w:color="auto"/>
            <w:bottom w:val="none" w:sz="0" w:space="0" w:color="auto"/>
            <w:right w:val="none" w:sz="0" w:space="0" w:color="auto"/>
          </w:divBdr>
        </w:div>
        <w:div w:id="1488667473">
          <w:marLeft w:val="0"/>
          <w:marRight w:val="0"/>
          <w:marTop w:val="0"/>
          <w:marBottom w:val="0"/>
          <w:divBdr>
            <w:top w:val="none" w:sz="0" w:space="0" w:color="auto"/>
            <w:left w:val="none" w:sz="0" w:space="0" w:color="auto"/>
            <w:bottom w:val="none" w:sz="0" w:space="0" w:color="auto"/>
            <w:right w:val="none" w:sz="0" w:space="0" w:color="auto"/>
          </w:divBdr>
        </w:div>
        <w:div w:id="1616473884">
          <w:marLeft w:val="0"/>
          <w:marRight w:val="0"/>
          <w:marTop w:val="0"/>
          <w:marBottom w:val="0"/>
          <w:divBdr>
            <w:top w:val="none" w:sz="0" w:space="0" w:color="auto"/>
            <w:left w:val="none" w:sz="0" w:space="0" w:color="auto"/>
            <w:bottom w:val="none" w:sz="0" w:space="0" w:color="auto"/>
            <w:right w:val="none" w:sz="0" w:space="0" w:color="auto"/>
          </w:divBdr>
        </w:div>
      </w:divsChild>
    </w:div>
    <w:div w:id="563033705">
      <w:bodyDiv w:val="1"/>
      <w:marLeft w:val="0"/>
      <w:marRight w:val="0"/>
      <w:marTop w:val="0"/>
      <w:marBottom w:val="0"/>
      <w:divBdr>
        <w:top w:val="none" w:sz="0" w:space="0" w:color="auto"/>
        <w:left w:val="none" w:sz="0" w:space="0" w:color="auto"/>
        <w:bottom w:val="none" w:sz="0" w:space="0" w:color="auto"/>
        <w:right w:val="none" w:sz="0" w:space="0" w:color="auto"/>
      </w:divBdr>
      <w:divsChild>
        <w:div w:id="1997684808">
          <w:marLeft w:val="0"/>
          <w:marRight w:val="0"/>
          <w:marTop w:val="0"/>
          <w:marBottom w:val="0"/>
          <w:divBdr>
            <w:top w:val="none" w:sz="0" w:space="0" w:color="auto"/>
            <w:left w:val="none" w:sz="0" w:space="0" w:color="auto"/>
            <w:bottom w:val="none" w:sz="0" w:space="0" w:color="auto"/>
            <w:right w:val="none" w:sz="0" w:space="0" w:color="auto"/>
          </w:divBdr>
        </w:div>
      </w:divsChild>
    </w:div>
    <w:div w:id="984818628">
      <w:bodyDiv w:val="1"/>
      <w:marLeft w:val="0"/>
      <w:marRight w:val="0"/>
      <w:marTop w:val="0"/>
      <w:marBottom w:val="0"/>
      <w:divBdr>
        <w:top w:val="none" w:sz="0" w:space="0" w:color="auto"/>
        <w:left w:val="none" w:sz="0" w:space="0" w:color="auto"/>
        <w:bottom w:val="none" w:sz="0" w:space="0" w:color="auto"/>
        <w:right w:val="none" w:sz="0" w:space="0" w:color="auto"/>
      </w:divBdr>
    </w:div>
    <w:div w:id="1035891540">
      <w:bodyDiv w:val="1"/>
      <w:marLeft w:val="0"/>
      <w:marRight w:val="0"/>
      <w:marTop w:val="0"/>
      <w:marBottom w:val="0"/>
      <w:divBdr>
        <w:top w:val="none" w:sz="0" w:space="0" w:color="auto"/>
        <w:left w:val="none" w:sz="0" w:space="0" w:color="auto"/>
        <w:bottom w:val="none" w:sz="0" w:space="0" w:color="auto"/>
        <w:right w:val="none" w:sz="0" w:space="0" w:color="auto"/>
      </w:divBdr>
      <w:divsChild>
        <w:div w:id="1686518944">
          <w:marLeft w:val="0"/>
          <w:marRight w:val="0"/>
          <w:marTop w:val="0"/>
          <w:marBottom w:val="0"/>
          <w:divBdr>
            <w:top w:val="none" w:sz="0" w:space="0" w:color="auto"/>
            <w:left w:val="none" w:sz="0" w:space="0" w:color="auto"/>
            <w:bottom w:val="none" w:sz="0" w:space="0" w:color="auto"/>
            <w:right w:val="none" w:sz="0" w:space="0" w:color="auto"/>
          </w:divBdr>
        </w:div>
        <w:div w:id="1839615414">
          <w:marLeft w:val="0"/>
          <w:marRight w:val="0"/>
          <w:marTop w:val="0"/>
          <w:marBottom w:val="0"/>
          <w:divBdr>
            <w:top w:val="none" w:sz="0" w:space="0" w:color="auto"/>
            <w:left w:val="none" w:sz="0" w:space="0" w:color="auto"/>
            <w:bottom w:val="none" w:sz="0" w:space="0" w:color="auto"/>
            <w:right w:val="none" w:sz="0" w:space="0" w:color="auto"/>
          </w:divBdr>
        </w:div>
        <w:div w:id="1850870033">
          <w:marLeft w:val="0"/>
          <w:marRight w:val="0"/>
          <w:marTop w:val="0"/>
          <w:marBottom w:val="0"/>
          <w:divBdr>
            <w:top w:val="none" w:sz="0" w:space="0" w:color="auto"/>
            <w:left w:val="none" w:sz="0" w:space="0" w:color="auto"/>
            <w:bottom w:val="none" w:sz="0" w:space="0" w:color="auto"/>
            <w:right w:val="none" w:sz="0" w:space="0" w:color="auto"/>
          </w:divBdr>
        </w:div>
        <w:div w:id="1913154569">
          <w:marLeft w:val="0"/>
          <w:marRight w:val="0"/>
          <w:marTop w:val="0"/>
          <w:marBottom w:val="0"/>
          <w:divBdr>
            <w:top w:val="none" w:sz="0" w:space="0" w:color="auto"/>
            <w:left w:val="none" w:sz="0" w:space="0" w:color="auto"/>
            <w:bottom w:val="none" w:sz="0" w:space="0" w:color="auto"/>
            <w:right w:val="none" w:sz="0" w:space="0" w:color="auto"/>
          </w:divBdr>
        </w:div>
        <w:div w:id="2090735634">
          <w:marLeft w:val="0"/>
          <w:marRight w:val="0"/>
          <w:marTop w:val="0"/>
          <w:marBottom w:val="0"/>
          <w:divBdr>
            <w:top w:val="none" w:sz="0" w:space="0" w:color="auto"/>
            <w:left w:val="none" w:sz="0" w:space="0" w:color="auto"/>
            <w:bottom w:val="none" w:sz="0" w:space="0" w:color="auto"/>
            <w:right w:val="none" w:sz="0" w:space="0" w:color="auto"/>
          </w:divBdr>
        </w:div>
      </w:divsChild>
    </w:div>
    <w:div w:id="1063673795">
      <w:bodyDiv w:val="1"/>
      <w:marLeft w:val="0"/>
      <w:marRight w:val="0"/>
      <w:marTop w:val="0"/>
      <w:marBottom w:val="0"/>
      <w:divBdr>
        <w:top w:val="none" w:sz="0" w:space="0" w:color="auto"/>
        <w:left w:val="none" w:sz="0" w:space="0" w:color="auto"/>
        <w:bottom w:val="none" w:sz="0" w:space="0" w:color="auto"/>
        <w:right w:val="none" w:sz="0" w:space="0" w:color="auto"/>
      </w:divBdr>
    </w:div>
    <w:div w:id="1107852133">
      <w:bodyDiv w:val="1"/>
      <w:marLeft w:val="0"/>
      <w:marRight w:val="0"/>
      <w:marTop w:val="0"/>
      <w:marBottom w:val="0"/>
      <w:divBdr>
        <w:top w:val="none" w:sz="0" w:space="0" w:color="auto"/>
        <w:left w:val="none" w:sz="0" w:space="0" w:color="auto"/>
        <w:bottom w:val="none" w:sz="0" w:space="0" w:color="auto"/>
        <w:right w:val="none" w:sz="0" w:space="0" w:color="auto"/>
      </w:divBdr>
      <w:divsChild>
        <w:div w:id="268243330">
          <w:marLeft w:val="0"/>
          <w:marRight w:val="0"/>
          <w:marTop w:val="0"/>
          <w:marBottom w:val="0"/>
          <w:divBdr>
            <w:top w:val="none" w:sz="0" w:space="0" w:color="auto"/>
            <w:left w:val="none" w:sz="0" w:space="0" w:color="auto"/>
            <w:bottom w:val="none" w:sz="0" w:space="0" w:color="auto"/>
            <w:right w:val="none" w:sz="0" w:space="0" w:color="auto"/>
          </w:divBdr>
        </w:div>
        <w:div w:id="754663914">
          <w:marLeft w:val="0"/>
          <w:marRight w:val="0"/>
          <w:marTop w:val="0"/>
          <w:marBottom w:val="0"/>
          <w:divBdr>
            <w:top w:val="none" w:sz="0" w:space="0" w:color="auto"/>
            <w:left w:val="none" w:sz="0" w:space="0" w:color="auto"/>
            <w:bottom w:val="none" w:sz="0" w:space="0" w:color="auto"/>
            <w:right w:val="none" w:sz="0" w:space="0" w:color="auto"/>
          </w:divBdr>
        </w:div>
        <w:div w:id="1202403537">
          <w:marLeft w:val="0"/>
          <w:marRight w:val="0"/>
          <w:marTop w:val="0"/>
          <w:marBottom w:val="0"/>
          <w:divBdr>
            <w:top w:val="none" w:sz="0" w:space="0" w:color="auto"/>
            <w:left w:val="none" w:sz="0" w:space="0" w:color="auto"/>
            <w:bottom w:val="none" w:sz="0" w:space="0" w:color="auto"/>
            <w:right w:val="none" w:sz="0" w:space="0" w:color="auto"/>
          </w:divBdr>
        </w:div>
        <w:div w:id="1453282750">
          <w:marLeft w:val="0"/>
          <w:marRight w:val="0"/>
          <w:marTop w:val="0"/>
          <w:marBottom w:val="0"/>
          <w:divBdr>
            <w:top w:val="none" w:sz="0" w:space="0" w:color="auto"/>
            <w:left w:val="none" w:sz="0" w:space="0" w:color="auto"/>
            <w:bottom w:val="none" w:sz="0" w:space="0" w:color="auto"/>
            <w:right w:val="none" w:sz="0" w:space="0" w:color="auto"/>
          </w:divBdr>
        </w:div>
        <w:div w:id="2118984541">
          <w:marLeft w:val="0"/>
          <w:marRight w:val="0"/>
          <w:marTop w:val="0"/>
          <w:marBottom w:val="0"/>
          <w:divBdr>
            <w:top w:val="none" w:sz="0" w:space="0" w:color="auto"/>
            <w:left w:val="none" w:sz="0" w:space="0" w:color="auto"/>
            <w:bottom w:val="none" w:sz="0" w:space="0" w:color="auto"/>
            <w:right w:val="none" w:sz="0" w:space="0" w:color="auto"/>
          </w:divBdr>
        </w:div>
      </w:divsChild>
    </w:div>
    <w:div w:id="1501118473">
      <w:bodyDiv w:val="1"/>
      <w:marLeft w:val="0"/>
      <w:marRight w:val="0"/>
      <w:marTop w:val="0"/>
      <w:marBottom w:val="0"/>
      <w:divBdr>
        <w:top w:val="none" w:sz="0" w:space="0" w:color="auto"/>
        <w:left w:val="none" w:sz="0" w:space="0" w:color="auto"/>
        <w:bottom w:val="none" w:sz="0" w:space="0" w:color="auto"/>
        <w:right w:val="none" w:sz="0" w:space="0" w:color="auto"/>
      </w:divBdr>
      <w:divsChild>
        <w:div w:id="118837296">
          <w:marLeft w:val="0"/>
          <w:marRight w:val="0"/>
          <w:marTop w:val="0"/>
          <w:marBottom w:val="0"/>
          <w:divBdr>
            <w:top w:val="none" w:sz="0" w:space="0" w:color="auto"/>
            <w:left w:val="none" w:sz="0" w:space="0" w:color="auto"/>
            <w:bottom w:val="none" w:sz="0" w:space="0" w:color="auto"/>
            <w:right w:val="none" w:sz="0" w:space="0" w:color="auto"/>
          </w:divBdr>
        </w:div>
        <w:div w:id="897279043">
          <w:marLeft w:val="0"/>
          <w:marRight w:val="0"/>
          <w:marTop w:val="0"/>
          <w:marBottom w:val="0"/>
          <w:divBdr>
            <w:top w:val="none" w:sz="0" w:space="0" w:color="auto"/>
            <w:left w:val="none" w:sz="0" w:space="0" w:color="auto"/>
            <w:bottom w:val="none" w:sz="0" w:space="0" w:color="auto"/>
            <w:right w:val="none" w:sz="0" w:space="0" w:color="auto"/>
          </w:divBdr>
        </w:div>
      </w:divsChild>
    </w:div>
    <w:div w:id="1643584155">
      <w:bodyDiv w:val="1"/>
      <w:marLeft w:val="0"/>
      <w:marRight w:val="0"/>
      <w:marTop w:val="0"/>
      <w:marBottom w:val="0"/>
      <w:divBdr>
        <w:top w:val="none" w:sz="0" w:space="0" w:color="auto"/>
        <w:left w:val="none" w:sz="0" w:space="0" w:color="auto"/>
        <w:bottom w:val="none" w:sz="0" w:space="0" w:color="auto"/>
        <w:right w:val="none" w:sz="0" w:space="0" w:color="auto"/>
      </w:divBdr>
    </w:div>
    <w:div w:id="1958952256">
      <w:bodyDiv w:val="1"/>
      <w:marLeft w:val="0"/>
      <w:marRight w:val="0"/>
      <w:marTop w:val="0"/>
      <w:marBottom w:val="0"/>
      <w:divBdr>
        <w:top w:val="none" w:sz="0" w:space="0" w:color="auto"/>
        <w:left w:val="none" w:sz="0" w:space="0" w:color="auto"/>
        <w:bottom w:val="none" w:sz="0" w:space="0" w:color="auto"/>
        <w:right w:val="none" w:sz="0" w:space="0" w:color="auto"/>
      </w:divBdr>
    </w:div>
    <w:div w:id="2048598138">
      <w:bodyDiv w:val="1"/>
      <w:marLeft w:val="0"/>
      <w:marRight w:val="0"/>
      <w:marTop w:val="0"/>
      <w:marBottom w:val="0"/>
      <w:divBdr>
        <w:top w:val="none" w:sz="0" w:space="0" w:color="auto"/>
        <w:left w:val="none" w:sz="0" w:space="0" w:color="auto"/>
        <w:bottom w:val="none" w:sz="0" w:space="0" w:color="auto"/>
        <w:right w:val="none" w:sz="0" w:space="0" w:color="auto"/>
      </w:divBdr>
      <w:divsChild>
        <w:div w:id="609166138">
          <w:marLeft w:val="0"/>
          <w:marRight w:val="0"/>
          <w:marTop w:val="0"/>
          <w:marBottom w:val="0"/>
          <w:divBdr>
            <w:top w:val="none" w:sz="0" w:space="0" w:color="auto"/>
            <w:left w:val="none" w:sz="0" w:space="0" w:color="auto"/>
            <w:bottom w:val="none" w:sz="0" w:space="0" w:color="auto"/>
            <w:right w:val="none" w:sz="0" w:space="0" w:color="auto"/>
          </w:divBdr>
        </w:div>
        <w:div w:id="1172910491">
          <w:marLeft w:val="0"/>
          <w:marRight w:val="0"/>
          <w:marTop w:val="0"/>
          <w:marBottom w:val="0"/>
          <w:divBdr>
            <w:top w:val="none" w:sz="0" w:space="0" w:color="auto"/>
            <w:left w:val="none" w:sz="0" w:space="0" w:color="auto"/>
            <w:bottom w:val="none" w:sz="0" w:space="0" w:color="auto"/>
            <w:right w:val="none" w:sz="0" w:space="0" w:color="auto"/>
          </w:divBdr>
        </w:div>
        <w:div w:id="1961257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opensource.org/licenses/MIT" TargetMode="External"/><Relationship Id="rId39" Type="http://schemas.openxmlformats.org/officeDocument/2006/relationships/theme" Target="theme/theme1.xml"/><Relationship Id="rId21" Type="http://schemas.openxmlformats.org/officeDocument/2006/relationships/hyperlink" Target="https://www.geodaten.niedersachsen.de/startseite/gdini/open_data_portale/open-data-136000.html" TargetMode="External"/><Relationship Id="rId34" Type="http://schemas.openxmlformats.org/officeDocument/2006/relationships/hyperlink" Target="https://developer.deutschebahn.com/store/apis/info?name=StaDa-Station_Data&amp;version=v2&amp;provider=DBOpenData&amp;" TargetMode="External"/><Relationship Id="rId7" Type="http://schemas.microsoft.com/office/2007/relationships/stylesWithEffects" Target="stylesWithEffect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hyperlink" Target="https://www.thoughtworks.com/de/radar/languages-and-frameworks/ionic-framework" TargetMode="External"/><Relationship Id="rId33" Type="http://schemas.openxmlformats.org/officeDocument/2006/relationships/hyperlink" Target="https://developer.deutschebahn.com/store/apis/info?name=BahnPark&amp;version=v1&amp;provider=DBOpenData&amp;"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ionicframework.com/pro/pric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ionicframework.com/docs/v1/overview/" TargetMode="External"/><Relationship Id="rId32" Type="http://schemas.openxmlformats.org/officeDocument/2006/relationships/hyperlink" Target="https://developer.deutschebahn.com/store/apis/info?name=FaStaStation_Facilities_Status&amp;version=v2&amp;provider=DBOpenData&amp;"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de.wikipedia.org/wiki/Ionic_(Framework)" TargetMode="External"/><Relationship Id="rId28" Type="http://schemas.openxmlformats.org/officeDocument/2006/relationships/hyperlink" Target="https://tldrlegal.com/license/mit-license"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s://developer.deutschebahn.com/store/apis/info?name=Bahnhofsfotos&amp;version=v1&amp;provider=DBOpenData&am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data.deutschebahn.com/" TargetMode="External"/><Relationship Id="rId27" Type="http://schemas.openxmlformats.org/officeDocument/2006/relationships/hyperlink" Target="https://ionicframework.com/docs/intro/concepts/" TargetMode="External"/><Relationship Id="rId30" Type="http://schemas.openxmlformats.org/officeDocument/2006/relationships/hyperlink" Target="https://ionicframework.com/about" TargetMode="External"/><Relationship Id="rId35" Type="http://schemas.openxmlformats.org/officeDocument/2006/relationships/hyperlink" Target="https://developer.deutschebahn.com/store/apis/info?name=Reisezentren&amp;version=v1&amp;provider=DBOpenData&amp;" TargetMode="External"/><Relationship Id="rId8" Type="http://schemas.openxmlformats.org/officeDocument/2006/relationships/settings" Target="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6CC"/>
    <w:rsid w:val="00D43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3459BF3836A4DCFA456046E4A825960">
    <w:name w:val="53459BF3836A4DCFA456046E4A825960"/>
    <w:rsid w:val="00D436CC"/>
  </w:style>
  <w:style w:type="paragraph" w:customStyle="1" w:styleId="7CA9D0840E454B37A466C8D9E64D9498">
    <w:name w:val="7CA9D0840E454B37A466C8D9E64D9498"/>
    <w:rsid w:val="00D436CC"/>
  </w:style>
  <w:style w:type="paragraph" w:customStyle="1" w:styleId="BBE8269E99124DC4A8A48B62B0618443">
    <w:name w:val="BBE8269E99124DC4A8A48B62B0618443"/>
    <w:rsid w:val="00D436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3459BF3836A4DCFA456046E4A825960">
    <w:name w:val="53459BF3836A4DCFA456046E4A825960"/>
    <w:rsid w:val="00D436CC"/>
  </w:style>
  <w:style w:type="paragraph" w:customStyle="1" w:styleId="7CA9D0840E454B37A466C8D9E64D9498">
    <w:name w:val="7CA9D0840E454B37A466C8D9E64D9498"/>
    <w:rsid w:val="00D436CC"/>
  </w:style>
  <w:style w:type="paragraph" w:customStyle="1" w:styleId="BBE8269E99124DC4A8A48B62B0618443">
    <w:name w:val="BBE8269E99124DC4A8A48B62B0618443"/>
    <w:rsid w:val="00D436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6F63F641A000C4A8120AE400374A54A" ma:contentTypeVersion="0" ma:contentTypeDescription="Ein neues Dokument erstellen." ma:contentTypeScope="" ma:versionID="86071882f288a244462eb579de46ea47">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TURABIAN.XSL" StyleName="APA">
  <b:Source>
    <b:Tag>ae</b:Tag>
    <b:SourceType>Book</b:SourceType>
    <b:Guid>{64CFA4EA-35D2-7B45-85D6-BABF2CC5E612}</b:Guid>
    <b:Author>
      <b:Author>
        <b:NameList>
          <b:Person>
            <b:Last>a</b:Last>
          </b:Person>
        </b:NameList>
      </b:Author>
    </b:Author>
    <b:Title>b</b:Title>
    <b:City>c</b:City>
    <b:Publisher>d</b:Publisher>
    <b:Year>e</b:Year>
    <b:RefOrder>1</b:RefOrder>
  </b:Source>
</b:Sources>
</file>

<file path=customXml/itemProps1.xml><?xml version="1.0" encoding="utf-8"?>
<ds:datastoreItem xmlns:ds="http://schemas.openxmlformats.org/officeDocument/2006/customXml" ds:itemID="{75DE1663-2004-494B-A6BF-90FC1D13D724}">
  <ds:schemaRefs>
    <ds:schemaRef ds:uri="http://schemas.microsoft.com/sharepoint/v3/contenttype/forms"/>
  </ds:schemaRefs>
</ds:datastoreItem>
</file>

<file path=customXml/itemProps2.xml><?xml version="1.0" encoding="utf-8"?>
<ds:datastoreItem xmlns:ds="http://schemas.openxmlformats.org/officeDocument/2006/customXml" ds:itemID="{37DAE813-5962-46B4-9AF1-FA94A2E82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3ED090E-6907-45F9-A4BA-38C4C7B65F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9BD03C-ECF4-4C03-B89A-46D1542DF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4586</Words>
  <Characters>26141</Characters>
  <Application>Microsoft Office Word</Application>
  <DocSecurity>0</DocSecurity>
  <Lines>217</Lines>
  <Paragraphs>61</Paragraphs>
  <ScaleCrop>false</ScaleCrop>
  <HeadingPairs>
    <vt:vector size="2" baseType="variant">
      <vt:variant>
        <vt:lpstr>Titel</vt:lpstr>
      </vt:variant>
      <vt:variant>
        <vt:i4>1</vt:i4>
      </vt:variant>
    </vt:vector>
  </HeadingPairs>
  <TitlesOfParts>
    <vt:vector size="1" baseType="lpstr">
      <vt:lpstr>Vorlage WMAN 2002</vt:lpstr>
    </vt:vector>
  </TitlesOfParts>
  <Company>Universität Ulm</Company>
  <LinksUpToDate>false</LinksUpToDate>
  <CharactersWithSpaces>30666</CharactersWithSpaces>
  <SharedDoc>false</SharedDoc>
  <HLinks>
    <vt:vector size="42" baseType="variant">
      <vt:variant>
        <vt:i4>1835062</vt:i4>
      </vt:variant>
      <vt:variant>
        <vt:i4>38</vt:i4>
      </vt:variant>
      <vt:variant>
        <vt:i4>0</vt:i4>
      </vt:variant>
      <vt:variant>
        <vt:i4>5</vt:i4>
      </vt:variant>
      <vt:variant>
        <vt:lpwstr/>
      </vt:variant>
      <vt:variant>
        <vt:lpwstr>_Toc400013384</vt:lpwstr>
      </vt:variant>
      <vt:variant>
        <vt:i4>1835062</vt:i4>
      </vt:variant>
      <vt:variant>
        <vt:i4>32</vt:i4>
      </vt:variant>
      <vt:variant>
        <vt:i4>0</vt:i4>
      </vt:variant>
      <vt:variant>
        <vt:i4>5</vt:i4>
      </vt:variant>
      <vt:variant>
        <vt:lpwstr/>
      </vt:variant>
      <vt:variant>
        <vt:lpwstr>_Toc400013383</vt:lpwstr>
      </vt:variant>
      <vt:variant>
        <vt:i4>1835062</vt:i4>
      </vt:variant>
      <vt:variant>
        <vt:i4>26</vt:i4>
      </vt:variant>
      <vt:variant>
        <vt:i4>0</vt:i4>
      </vt:variant>
      <vt:variant>
        <vt:i4>5</vt:i4>
      </vt:variant>
      <vt:variant>
        <vt:lpwstr/>
      </vt:variant>
      <vt:variant>
        <vt:lpwstr>_Toc400013382</vt:lpwstr>
      </vt:variant>
      <vt:variant>
        <vt:i4>1835062</vt:i4>
      </vt:variant>
      <vt:variant>
        <vt:i4>20</vt:i4>
      </vt:variant>
      <vt:variant>
        <vt:i4>0</vt:i4>
      </vt:variant>
      <vt:variant>
        <vt:i4>5</vt:i4>
      </vt:variant>
      <vt:variant>
        <vt:lpwstr/>
      </vt:variant>
      <vt:variant>
        <vt:lpwstr>_Toc400013381</vt:lpwstr>
      </vt:variant>
      <vt:variant>
        <vt:i4>1835062</vt:i4>
      </vt:variant>
      <vt:variant>
        <vt:i4>14</vt:i4>
      </vt:variant>
      <vt:variant>
        <vt:i4>0</vt:i4>
      </vt:variant>
      <vt:variant>
        <vt:i4>5</vt:i4>
      </vt:variant>
      <vt:variant>
        <vt:lpwstr/>
      </vt:variant>
      <vt:variant>
        <vt:lpwstr>_Toc400013380</vt:lpwstr>
      </vt:variant>
      <vt:variant>
        <vt:i4>1245238</vt:i4>
      </vt:variant>
      <vt:variant>
        <vt:i4>8</vt:i4>
      </vt:variant>
      <vt:variant>
        <vt:i4>0</vt:i4>
      </vt:variant>
      <vt:variant>
        <vt:i4>5</vt:i4>
      </vt:variant>
      <vt:variant>
        <vt:lpwstr/>
      </vt:variant>
      <vt:variant>
        <vt:lpwstr>_Toc400013379</vt:lpwstr>
      </vt:variant>
      <vt:variant>
        <vt:i4>1245238</vt:i4>
      </vt:variant>
      <vt:variant>
        <vt:i4>2</vt:i4>
      </vt:variant>
      <vt:variant>
        <vt:i4>0</vt:i4>
      </vt:variant>
      <vt:variant>
        <vt:i4>5</vt:i4>
      </vt:variant>
      <vt:variant>
        <vt:lpwstr/>
      </vt:variant>
      <vt:variant>
        <vt:lpwstr>_Toc400013378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WMAN 2002</dc:title>
  <dc:creator>Frank Kargl</dc:creator>
  <cp:lastModifiedBy>ramona.plogmann@osnanet.de</cp:lastModifiedBy>
  <cp:revision>10</cp:revision>
  <dcterms:created xsi:type="dcterms:W3CDTF">2018-02-23T16:06:00Z</dcterms:created>
  <dcterms:modified xsi:type="dcterms:W3CDTF">2018-02-23T16:58:00Z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0x01010066F63F641A000C4A8120AE400374A54A</vt:lpwstr>
  </property>
</Properties>
</file>